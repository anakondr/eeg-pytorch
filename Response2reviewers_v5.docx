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word/fontTable.xml" ContentType="application/vnd.openxmlformats-officedocument.wordprocessingml.fontTable+xml"/>
  <Override PartName="/word/comments.xml" ContentType="application/vnd.openxmlformats-officedocument.wordprocessingml.comment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eastAsia="Times New Roman"/>
          <w:b/>
          <w:b/>
          <w:color w:val="222222"/>
          <w:sz w:val="24"/>
          <w:szCs w:val="24"/>
          <w:highlight w:val="white"/>
          <w:lang w:val="en-US"/>
        </w:rPr>
      </w:pPr>
      <w:r>
        <w:rPr>
          <w:rFonts w:eastAsia="Times New Roman"/>
          <w:b/>
          <w:color w:val="222222"/>
          <w:sz w:val="24"/>
          <w:szCs w:val="24"/>
          <w:highlight w:val="white"/>
          <w:lang w:val="en-US"/>
        </w:rPr>
        <w:t>A Brute-force CNN Model Selection for Accurate Classification of Sensorimotor Rhythms in BCIs</w:t>
      </w:r>
    </w:p>
    <w:p>
      <w:pPr>
        <w:pStyle w:val="TextBody"/>
        <w:rPr/>
      </w:pPr>
      <w:r>
        <w:rPr/>
      </w:r>
    </w:p>
    <w:p>
      <w:pPr>
        <w:pStyle w:val="TextBody"/>
        <w:spacing w:lineRule="auto" w:line="331" w:before="0" w:after="0"/>
        <w:jc w:val="both"/>
        <w:rPr>
          <w:color w:val="000000"/>
          <w:sz w:val="24"/>
        </w:rPr>
      </w:pPr>
      <w:r>
        <w:rPr>
          <w:color w:val="000000"/>
          <w:sz w:val="24"/>
        </w:rPr>
        <w:t>Berdakh Abibullaev, Irina Dolzhikova, Amin Zollanvari</w:t>
      </w:r>
    </w:p>
    <w:p>
      <w:pPr>
        <w:pStyle w:val="TextBody"/>
        <w:rPr/>
      </w:pPr>
      <w:r>
        <w:rPr/>
      </w:r>
    </w:p>
    <w:p>
      <w:pPr>
        <w:pStyle w:val="TextBody"/>
        <w:spacing w:lineRule="auto" w:line="331" w:before="0" w:after="0"/>
        <w:jc w:val="both"/>
        <w:rPr/>
      </w:pPr>
      <w:r>
        <w:rPr>
          <w:color w:val="000000"/>
          <w:sz w:val="24"/>
        </w:rPr>
        <w:t xml:space="preserve">We would like to express our gratitude to the reviewers for their feedback and constructive comments. The manuscript has been revised to incorporate and address the reviewers’ comments and suggestions where appropriate while keeping it concise. In an effort to address the points, we have made the following corrections and additions to the manuscript (reviewer comments in </w:t>
      </w:r>
      <w:r>
        <w:rPr>
          <w:i/>
          <w:color w:val="000000"/>
          <w:sz w:val="24"/>
        </w:rPr>
        <w:t>italic</w:t>
      </w:r>
      <w:r>
        <w:rPr>
          <w:color w:val="000000"/>
          <w:sz w:val="24"/>
        </w:rPr>
        <w:t xml:space="preserve">). All the changes made to the revised version are marked in </w:t>
      </w:r>
      <w:r>
        <w:rPr>
          <w:color w:val="0000FF"/>
          <w:sz w:val="24"/>
        </w:rPr>
        <w:t>blue</w:t>
      </w:r>
      <w:r>
        <w:rPr>
          <w:color w:val="000000"/>
        </w:rPr>
        <w:t xml:space="preserve"> </w:t>
      </w:r>
      <w:r>
        <w:rPr>
          <w:color w:val="000000"/>
          <w:sz w:val="24"/>
        </w:rPr>
        <w:t>in the manuscript. We eagerly await your feedback on the revised manuscript. </w:t>
      </w:r>
    </w:p>
    <w:p>
      <w:pPr>
        <w:pStyle w:val="TextBody"/>
        <w:pBdr>
          <w:bottom w:val="single" w:sz="6" w:space="1" w:color="000000"/>
        </w:pBdr>
        <w:spacing w:lineRule="auto" w:line="331" w:before="0" w:after="0"/>
        <w:jc w:val="both"/>
        <w:rPr/>
      </w:pPr>
      <w:r>
        <w:rPr/>
        <w:t> </w:t>
      </w:r>
    </w:p>
    <w:p>
      <w:pPr>
        <w:pStyle w:val="TextBody"/>
        <w:rPr>
          <w:del w:id="1" w:author="Unknown Author" w:date="2020-04-19T18:40:36Z"/>
        </w:rPr>
      </w:pPr>
      <w:del w:id="0" w:author="Unknown Author" w:date="2020-04-19T18:40:36Z">
        <w:r>
          <w:rPr/>
        </w:r>
      </w:del>
    </w:p>
    <w:p>
      <w:pPr>
        <w:pStyle w:val="TextBody"/>
        <w:rPr>
          <w:del w:id="3" w:author="Unknown Author" w:date="2020-04-19T18:40:36Z"/>
        </w:rPr>
      </w:pPr>
      <w:del w:id="2" w:author="Unknown Author" w:date="2020-04-19T18:40:36Z">
        <w:r>
          <w:rPr/>
        </w:r>
      </w:del>
    </w:p>
    <w:p>
      <w:pPr>
        <w:pStyle w:val="TextBody"/>
        <w:rPr>
          <w:del w:id="5" w:author="Unknown Author" w:date="2020-04-19T18:33:40Z"/>
        </w:rPr>
      </w:pPr>
      <w:del w:id="4" w:author="Unknown Author" w:date="2020-04-19T18:33:40Z">
        <w:r>
          <w:rPr/>
        </w:r>
      </w:del>
    </w:p>
    <w:p>
      <w:pPr>
        <w:pStyle w:val="TextBody"/>
        <w:rPr>
          <w:del w:id="7" w:author="Unknown Author" w:date="2020-04-19T18:33:40Z"/>
        </w:rPr>
      </w:pPr>
      <w:del w:id="6" w:author="Unknown Author" w:date="2020-04-19T18:33:40Z">
        <w:r>
          <w:rPr/>
        </w:r>
      </w:del>
    </w:p>
    <w:p>
      <w:pPr>
        <w:pStyle w:val="TextBody"/>
        <w:rPr>
          <w:del w:id="9" w:author="Unknown Author" w:date="2020-04-19T18:33:40Z"/>
        </w:rPr>
      </w:pPr>
      <w:del w:id="8" w:author="Unknown Author" w:date="2020-04-19T18:33:40Z">
        <w:r>
          <w:rPr/>
        </w:r>
      </w:del>
    </w:p>
    <w:p>
      <w:pPr>
        <w:pStyle w:val="TextBody"/>
        <w:rPr>
          <w:del w:id="11" w:author="Unknown Author" w:date="2020-04-19T18:33:40Z"/>
        </w:rPr>
      </w:pPr>
      <w:del w:id="10" w:author="Unknown Author" w:date="2020-04-19T18:33:40Z">
        <w:r>
          <w:rPr/>
        </w:r>
      </w:del>
    </w:p>
    <w:p>
      <w:pPr>
        <w:pStyle w:val="TextBody"/>
        <w:rPr>
          <w:del w:id="13" w:author="Unknown Author" w:date="2020-04-19T18:33:40Z"/>
        </w:rPr>
      </w:pPr>
      <w:del w:id="12" w:author="Unknown Author" w:date="2020-04-19T18:33:40Z">
        <w:r>
          <w:rPr/>
        </w:r>
      </w:del>
    </w:p>
    <w:p>
      <w:pPr>
        <w:pStyle w:val="TextBody"/>
        <w:rPr>
          <w:del w:id="15" w:author="Unknown Author" w:date="2020-04-19T18:33:40Z"/>
        </w:rPr>
      </w:pPr>
      <w:del w:id="14" w:author="Unknown Author" w:date="2020-04-19T18:33:40Z">
        <w:r>
          <w:rPr/>
        </w:r>
      </w:del>
    </w:p>
    <w:p>
      <w:pPr>
        <w:pStyle w:val="TextBody"/>
        <w:rPr>
          <w:del w:id="17" w:author="Unknown Author" w:date="2020-04-19T18:33:40Z"/>
        </w:rPr>
      </w:pPr>
      <w:del w:id="16" w:author="Unknown Author" w:date="2020-04-19T18:33:40Z">
        <w:r>
          <w:rPr/>
        </w:r>
      </w:del>
    </w:p>
    <w:p>
      <w:pPr>
        <w:pStyle w:val="TextBody"/>
        <w:rPr>
          <w:del w:id="19" w:author="Unknown Author" w:date="2020-04-19T18:33:40Z"/>
        </w:rPr>
      </w:pPr>
      <w:del w:id="18" w:author="Unknown Author" w:date="2020-04-19T18:33:40Z">
        <w:r>
          <w:rPr/>
        </w:r>
      </w:del>
    </w:p>
    <w:p>
      <w:pPr>
        <w:pStyle w:val="TextBody"/>
        <w:rPr>
          <w:del w:id="21" w:author="Unknown Author" w:date="2020-04-19T18:33:40Z"/>
        </w:rPr>
      </w:pPr>
      <w:del w:id="20" w:author="Unknown Author" w:date="2020-04-19T18:33:40Z">
        <w:r>
          <w:rPr/>
        </w:r>
      </w:del>
    </w:p>
    <w:p>
      <w:pPr>
        <w:pStyle w:val="TextBody"/>
        <w:rPr>
          <w:del w:id="23" w:author="Unknown Author" w:date="2020-04-19T18:40:38Z"/>
        </w:rPr>
      </w:pPr>
      <w:del w:id="22" w:author="Unknown Author" w:date="2020-04-19T18:40:38Z">
        <w:r>
          <w:rPr/>
        </w:r>
      </w:del>
    </w:p>
    <w:p>
      <w:pPr>
        <w:pStyle w:val="TextBody"/>
        <w:rPr>
          <w:del w:id="25" w:author="Unknown Author" w:date="2020-04-19T18:40:38Z"/>
        </w:rPr>
      </w:pPr>
      <w:del w:id="24" w:author="Unknown Author" w:date="2020-04-19T18:40:38Z">
        <w:r>
          <w:rPr/>
        </w:r>
      </w:del>
    </w:p>
    <w:p>
      <w:pPr>
        <w:pStyle w:val="TextBody"/>
        <w:rPr>
          <w:del w:id="27" w:author="Unknown Author" w:date="2020-04-19T18:40:38Z"/>
        </w:rPr>
      </w:pPr>
      <w:del w:id="26" w:author="Unknown Author" w:date="2020-04-19T18:40:38Z">
        <w:r>
          <w:rPr/>
        </w:r>
      </w:del>
    </w:p>
    <w:p>
      <w:pPr>
        <w:pStyle w:val="TextBody"/>
        <w:rPr>
          <w:del w:id="29" w:author="Unknown Author" w:date="2020-04-19T18:40:38Z"/>
        </w:rPr>
      </w:pPr>
      <w:del w:id="28" w:author="Unknown Author" w:date="2020-04-19T18:40:38Z">
        <w:r>
          <w:rPr/>
        </w:r>
      </w:del>
    </w:p>
    <w:p>
      <w:pPr>
        <w:pStyle w:val="TextBody"/>
        <w:rPr>
          <w:del w:id="31" w:author="Unknown Author" w:date="2020-04-19T18:40:38Z"/>
        </w:rPr>
      </w:pPr>
      <w:del w:id="30" w:author="Unknown Author" w:date="2020-04-19T18:40:38Z">
        <w:r>
          <w:rPr/>
        </w:r>
      </w:del>
    </w:p>
    <w:p>
      <w:pPr>
        <w:pStyle w:val="TextBody"/>
        <w:rPr>
          <w:del w:id="33" w:author="Unknown Author" w:date="2020-04-19T18:40:38Z"/>
        </w:rPr>
      </w:pPr>
      <w:del w:id="32" w:author="Unknown Author" w:date="2020-04-19T18:40:38Z">
        <w:r>
          <w:rPr/>
        </w:r>
      </w:del>
    </w:p>
    <w:p>
      <w:pPr>
        <w:pStyle w:val="TextBody"/>
        <w:rPr>
          <w:del w:id="35" w:author="Unknown Author" w:date="2020-04-19T18:40:38Z"/>
        </w:rPr>
      </w:pPr>
      <w:del w:id="34" w:author="Unknown Author" w:date="2020-04-19T18:40:38Z">
        <w:r>
          <w:rPr/>
        </w:r>
      </w:del>
    </w:p>
    <w:p>
      <w:pPr>
        <w:pStyle w:val="TextBody"/>
        <w:rPr>
          <w:del w:id="37" w:author="Unknown Author" w:date="2020-04-19T18:40:38Z"/>
        </w:rPr>
      </w:pPr>
      <w:del w:id="36" w:author="Unknown Author" w:date="2020-04-19T18:40:38Z">
        <w:r>
          <w:rPr/>
        </w:r>
      </w:del>
    </w:p>
    <w:p>
      <w:pPr>
        <w:pStyle w:val="TextBody"/>
        <w:rPr/>
      </w:pPr>
      <w:r>
        <w:rPr/>
      </w:r>
    </w:p>
    <w:p>
      <w:pPr>
        <w:pStyle w:val="Normal"/>
        <w:spacing w:lineRule="auto" w:line="240"/>
        <w:rPr/>
      </w:pPr>
      <w:r>
        <w:rPr>
          <w:rFonts w:eastAsia="Times New Roman"/>
          <w:color w:val="222222"/>
          <w:sz w:val="24"/>
          <w:szCs w:val="24"/>
          <w:highlight w:val="white"/>
          <w:lang w:val="en-US"/>
        </w:rPr>
        <w:t>Recommendation: Accept (minor edits)</w:t>
      </w:r>
      <w:r>
        <w:rPr>
          <w:rFonts w:eastAsia="Times New Roman"/>
          <w:color w:val="222222"/>
          <w:sz w:val="24"/>
          <w:szCs w:val="24"/>
          <w:lang w:val="en-US"/>
        </w:rPr>
        <w:br/>
        <w:br/>
      </w:r>
      <w:r>
        <w:rPr>
          <w:rFonts w:eastAsia="Times New Roman"/>
          <w:color w:val="222222"/>
          <w:sz w:val="24"/>
          <w:szCs w:val="24"/>
          <w:highlight w:val="white"/>
          <w:lang w:val="en-US"/>
        </w:rPr>
        <w:t>Comments:</w:t>
      </w:r>
      <w:r>
        <w:rPr>
          <w:rFonts w:eastAsia="Times New Roman"/>
          <w:color w:val="222222"/>
          <w:sz w:val="24"/>
          <w:szCs w:val="24"/>
          <w:lang w:val="en-US"/>
        </w:rPr>
        <w:br/>
      </w:r>
    </w:p>
    <w:p>
      <w:pPr>
        <w:pStyle w:val="Normal"/>
        <w:spacing w:lineRule="auto" w:line="240"/>
        <w:rPr>
          <w:rFonts w:eastAsia="Times New Roman"/>
          <w:i/>
          <w:i/>
          <w:color w:val="222222"/>
          <w:sz w:val="24"/>
          <w:szCs w:val="24"/>
          <w:highlight w:val="white"/>
          <w:lang w:val="en-US"/>
        </w:rPr>
      </w:pPr>
      <w:r>
        <w:rPr>
          <w:rFonts w:eastAsia="Times New Roman"/>
          <w:i/>
          <w:color w:val="222222"/>
          <w:sz w:val="24"/>
          <w:szCs w:val="24"/>
          <w:highlight w:val="white"/>
          <w:lang w:val="en-US"/>
        </w:rPr>
        <w:t>1. The discussion section needs some improvement.  The authors need to provide a rational why their method performs well comparable with the benchmark method. [Amin]</w:t>
      </w:r>
    </w:p>
    <w:p>
      <w:pPr>
        <w:pStyle w:val="Normal"/>
        <w:spacing w:lineRule="auto" w:line="240"/>
        <w:rPr>
          <w:rFonts w:eastAsia="Times New Roman"/>
          <w:color w:val="222222"/>
          <w:sz w:val="24"/>
          <w:szCs w:val="24"/>
          <w:highlight w:val="white"/>
          <w:lang w:val="en-US"/>
          <w:ins w:id="39" w:author="az" w:date="2020-04-03T11:47:00Z"/>
        </w:rPr>
      </w:pPr>
      <w:ins w:id="38" w:author="az" w:date="2020-04-03T11:47:00Z">
        <w:r>
          <w:rPr>
            <w:rFonts w:eastAsia="Times New Roman"/>
            <w:color w:val="222222"/>
            <w:sz w:val="24"/>
            <w:szCs w:val="24"/>
            <w:highlight w:val="white"/>
            <w:lang w:val="en-US"/>
          </w:rPr>
        </w:r>
      </w:ins>
    </w:p>
    <w:p>
      <w:pPr>
        <w:pStyle w:val="Normal"/>
        <w:spacing w:lineRule="auto" w:line="240"/>
        <w:jc w:val="both"/>
        <w:rPr>
          <w:rFonts w:eastAsia="Times New Roman"/>
          <w:color w:val="222222"/>
          <w:sz w:val="24"/>
          <w:szCs w:val="24"/>
          <w:lang w:val="en-US"/>
          <w:del w:id="45" w:author="az" w:date="2020-04-03T11:48:00Z"/>
        </w:rPr>
      </w:pPr>
      <w:ins w:id="40" w:author="az" w:date="2020-04-03T11:47:00Z">
        <w:r>
          <w:rPr>
            <w:rFonts w:eastAsia="Times New Roman"/>
            <w:color w:val="222222"/>
            <w:sz w:val="24"/>
            <w:szCs w:val="24"/>
            <w:lang w:val="en-US"/>
          </w:rPr>
          <w:t xml:space="preserve">Deep learning has offered unprecedented opportunities to construct remarkably accurate classifiers by integrating the process of feature extraction into the classifier </w:t>
        </w:r>
      </w:ins>
      <w:ins w:id="41" w:author="az" w:date="2020-04-03T11:48:00Z">
        <w:r>
          <w:rPr>
            <w:rFonts w:eastAsia="Times New Roman"/>
            <w:color w:val="222222"/>
            <w:sz w:val="24"/>
            <w:szCs w:val="24"/>
            <w:lang w:val="en-US"/>
          </w:rPr>
          <w:t>training</w:t>
        </w:r>
      </w:ins>
      <w:ins w:id="42" w:author="az" w:date="2020-04-03T11:47:00Z">
        <w:r>
          <w:rPr>
            <w:rFonts w:eastAsia="Times New Roman"/>
            <w:color w:val="222222"/>
            <w:sz w:val="24"/>
            <w:szCs w:val="24"/>
            <w:lang w:val="en-US"/>
          </w:rPr>
          <w:t>.</w:t>
        </w:r>
      </w:ins>
      <w:ins w:id="43" w:author="az" w:date="2020-04-03T11:48:00Z">
        <w:r>
          <w:rPr>
            <w:rFonts w:eastAsia="Times New Roman"/>
            <w:color w:val="222222"/>
            <w:sz w:val="24"/>
            <w:szCs w:val="24"/>
            <w:lang w:val="en-US"/>
          </w:rPr>
          <w:t xml:space="preserve"> However, </w:t>
        </w:r>
      </w:ins>
      <w:ins w:id="44" w:author="az" w:date="2020-04-03T11:51:00Z">
        <w:r>
          <w:rPr>
            <w:rFonts w:eastAsia="Times New Roman"/>
            <w:color w:val="222222"/>
            <w:sz w:val="24"/>
            <w:szCs w:val="24"/>
            <w:lang w:val="en-US"/>
          </w:rPr>
          <w:t xml:space="preserve">this integration process comes at the price of </w:t>
        </w:r>
      </w:ins>
    </w:p>
    <w:p>
      <w:pPr>
        <w:pStyle w:val="Normal"/>
        <w:spacing w:lineRule="auto" w:line="240"/>
        <w:jc w:val="both"/>
        <w:rPr/>
      </w:pPr>
      <w:ins w:id="46" w:author="az" w:date="2020-04-03T11:51:00Z">
        <w:r>
          <w:rPr>
            <w:rFonts w:eastAsia="Times New Roman"/>
            <w:color w:val="222222"/>
            <w:sz w:val="24"/>
            <w:szCs w:val="24"/>
            <w:lang w:val="en-US"/>
          </w:rPr>
          <w:t xml:space="preserve">a </w:t>
        </w:r>
      </w:ins>
      <w:ins w:id="47" w:author="az" w:date="2020-04-03T11:46:00Z">
        <w:r>
          <w:rPr>
            <w:rFonts w:eastAsia="Times New Roman"/>
            <w:color w:val="222222"/>
            <w:sz w:val="24"/>
            <w:szCs w:val="24"/>
            <w:lang w:val="en-US"/>
          </w:rPr>
          <w:t xml:space="preserve">large number of </w:t>
        </w:r>
      </w:ins>
      <w:ins w:id="48" w:author="az" w:date="2020-04-03T11:53:00Z">
        <w:r>
          <w:rPr>
            <w:rFonts w:eastAsia="Times New Roman"/>
            <w:color w:val="222222"/>
            <w:sz w:val="24"/>
            <w:szCs w:val="24"/>
            <w:lang w:val="en-US"/>
          </w:rPr>
          <w:t xml:space="preserve">(algorithmic and structural) </w:t>
        </w:r>
      </w:ins>
      <w:ins w:id="49" w:author="az" w:date="2020-04-03T11:46:00Z">
        <w:r>
          <w:rPr>
            <w:rFonts w:eastAsia="Times New Roman"/>
            <w:color w:val="222222"/>
            <w:sz w:val="24"/>
            <w:szCs w:val="24"/>
            <w:lang w:val="en-US"/>
          </w:rPr>
          <w:t xml:space="preserve">hyperparameters </w:t>
        </w:r>
      </w:ins>
      <w:ins w:id="50" w:author="az" w:date="2020-04-03T11:53:00Z">
        <w:r>
          <w:rPr>
            <w:rFonts w:eastAsia="Times New Roman"/>
            <w:color w:val="222222"/>
            <w:sz w:val="24"/>
            <w:szCs w:val="24"/>
            <w:lang w:val="en-US"/>
          </w:rPr>
          <w:t>to be tuned</w:t>
        </w:r>
      </w:ins>
      <w:ins w:id="51" w:author="az" w:date="2020-04-03T11:46:00Z">
        <w:r>
          <w:rPr>
            <w:rFonts w:eastAsia="Times New Roman"/>
            <w:color w:val="222222"/>
            <w:sz w:val="24"/>
            <w:szCs w:val="24"/>
            <w:lang w:val="en-US"/>
          </w:rPr>
          <w:t xml:space="preserve">. </w:t>
        </w:r>
      </w:ins>
      <w:ins w:id="52" w:author="az" w:date="2020-04-03T11:53:00Z">
        <w:r>
          <w:rPr>
            <w:rFonts w:eastAsia="Times New Roman"/>
            <w:color w:val="222222"/>
            <w:sz w:val="24"/>
            <w:szCs w:val="24"/>
            <w:lang w:val="en-US"/>
          </w:rPr>
          <w:t xml:space="preserve">This </w:t>
        </w:r>
      </w:ins>
      <w:ins w:id="53" w:author="az" w:date="2020-04-07T07:17:00Z">
        <w:r>
          <w:rPr>
            <w:rFonts w:eastAsia="Times New Roman"/>
            <w:color w:val="222222"/>
            <w:sz w:val="24"/>
            <w:szCs w:val="24"/>
            <w:lang w:val="en-US"/>
          </w:rPr>
          <w:t xml:space="preserve">state of affairs </w:t>
        </w:r>
      </w:ins>
      <w:ins w:id="54" w:author="az" w:date="2020-04-03T11:53:00Z">
        <w:r>
          <w:rPr>
            <w:rFonts w:eastAsia="Times New Roman"/>
            <w:color w:val="222222"/>
            <w:sz w:val="24"/>
            <w:szCs w:val="24"/>
            <w:lang w:val="en-US"/>
          </w:rPr>
          <w:t xml:space="preserve">has </w:t>
        </w:r>
      </w:ins>
      <w:ins w:id="55" w:author="az" w:date="2020-04-03T11:54:00Z">
        <w:r>
          <w:rPr>
            <w:rFonts w:eastAsia="Times New Roman"/>
            <w:color w:val="222222"/>
            <w:sz w:val="24"/>
            <w:szCs w:val="24"/>
            <w:lang w:val="en-US"/>
          </w:rPr>
          <w:t>partially led many</w:t>
        </w:r>
      </w:ins>
      <w:ins w:id="56" w:author="az" w:date="2020-04-03T12:00:00Z">
        <w:r>
          <w:rPr>
            <w:rFonts w:eastAsia="Times New Roman"/>
            <w:color w:val="222222"/>
            <w:sz w:val="24"/>
            <w:szCs w:val="24"/>
            <w:lang w:val="en-US"/>
          </w:rPr>
          <w:t xml:space="preserve"> </w:t>
        </w:r>
      </w:ins>
      <w:ins w:id="57" w:author="az" w:date="2020-04-03T11:54:00Z">
        <w:r>
          <w:rPr>
            <w:rFonts w:eastAsia="Times New Roman"/>
            <w:color w:val="222222"/>
            <w:sz w:val="24"/>
            <w:szCs w:val="24"/>
            <w:lang w:val="en-US"/>
          </w:rPr>
          <w:t xml:space="preserve">studies to </w:t>
        </w:r>
      </w:ins>
      <w:ins w:id="58" w:author="az" w:date="2020-04-03T11:55:00Z">
        <w:r>
          <w:rPr>
            <w:rFonts w:eastAsia="Times New Roman"/>
            <w:color w:val="222222"/>
            <w:sz w:val="24"/>
            <w:szCs w:val="24"/>
            <w:lang w:val="en-US"/>
          </w:rPr>
          <w:t>rely on</w:t>
        </w:r>
      </w:ins>
      <w:ins w:id="59" w:author="az" w:date="2020-04-03T11:54:00Z">
        <w:r>
          <w:rPr>
            <w:rFonts w:eastAsia="Times New Roman"/>
            <w:color w:val="222222"/>
            <w:sz w:val="24"/>
            <w:szCs w:val="24"/>
            <w:lang w:val="en-US"/>
          </w:rPr>
          <w:t xml:space="preserve"> existing</w:t>
        </w:r>
      </w:ins>
      <w:ins w:id="60" w:author="az" w:date="2020-04-03T11:46:00Z">
        <w:r>
          <w:rPr>
            <w:rFonts w:eastAsia="Times New Roman"/>
            <w:color w:val="222222"/>
            <w:sz w:val="24"/>
            <w:szCs w:val="24"/>
            <w:lang w:val="en-US"/>
          </w:rPr>
          <w:t xml:space="preserve"> well-known architectures such as AlexNet or ResNet, use the domain knowledge to construct the final architecture, or have an unclear </w:t>
        </w:r>
      </w:ins>
      <w:ins w:id="61" w:author="az" w:date="2020-04-03T13:21:00Z">
        <w:r>
          <w:rPr>
            <w:rFonts w:eastAsia="Times New Roman"/>
            <w:i/>
            <w:color w:val="222222"/>
            <w:sz w:val="24"/>
            <w:szCs w:val="24"/>
            <w:lang w:val="en-US"/>
          </w:rPr>
          <w:t>ad hoc</w:t>
        </w:r>
      </w:ins>
      <w:ins w:id="62" w:author="az" w:date="2020-04-03T13:21:00Z">
        <w:r>
          <w:rPr>
            <w:rFonts w:eastAsia="Times New Roman"/>
            <w:color w:val="222222"/>
            <w:sz w:val="24"/>
            <w:szCs w:val="24"/>
            <w:lang w:val="en-US"/>
          </w:rPr>
          <w:t xml:space="preserve"> </w:t>
        </w:r>
      </w:ins>
      <w:ins w:id="63" w:author="az" w:date="2020-04-03T11:46:00Z">
        <w:r>
          <w:rPr>
            <w:rFonts w:eastAsia="Times New Roman"/>
            <w:color w:val="222222"/>
            <w:sz w:val="24"/>
            <w:szCs w:val="24"/>
            <w:lang w:val="en-US"/>
          </w:rPr>
          <w:t xml:space="preserve">strategy deployed for model selection. </w:t>
        </w:r>
      </w:ins>
      <w:ins w:id="64" w:author="az" w:date="2020-04-03T11:59:00Z">
        <w:r>
          <w:rPr>
            <w:rFonts w:eastAsia="Times New Roman"/>
            <w:color w:val="222222"/>
            <w:sz w:val="24"/>
            <w:szCs w:val="24"/>
            <w:lang w:val="en-US"/>
          </w:rPr>
          <w:t xml:space="preserve">This raises the question as to whether training accurate deep learning models using a principled model selection is possible, or, alternatively, experience and developing high intuition regarding </w:t>
        </w:r>
      </w:ins>
      <w:ins w:id="65" w:author="az" w:date="2020-04-03T12:00:00Z">
        <w:r>
          <w:rPr>
            <w:rFonts w:eastAsia="Times New Roman"/>
            <w:color w:val="222222"/>
            <w:sz w:val="24"/>
            <w:szCs w:val="24"/>
            <w:lang w:val="en-US"/>
          </w:rPr>
          <w:t xml:space="preserve">the collected BCI data is the most prudent way to go about tuning the hyperparameters. </w:t>
        </w:r>
      </w:ins>
    </w:p>
    <w:p>
      <w:pPr>
        <w:pStyle w:val="Normal"/>
        <w:spacing w:lineRule="auto" w:line="240"/>
        <w:jc w:val="both"/>
        <w:rPr>
          <w:rFonts w:eastAsia="Times New Roman"/>
          <w:color w:val="222222"/>
          <w:sz w:val="24"/>
          <w:szCs w:val="24"/>
          <w:lang w:val="en-US"/>
          <w:ins w:id="67" w:author="az" w:date="2020-04-03T11:58:00Z"/>
        </w:rPr>
      </w:pPr>
      <w:ins w:id="66" w:author="az" w:date="2020-04-03T11:58:00Z">
        <w:r>
          <w:rPr>
            <w:rFonts w:eastAsia="Times New Roman"/>
            <w:color w:val="222222"/>
            <w:sz w:val="24"/>
            <w:szCs w:val="24"/>
            <w:lang w:val="en-US"/>
          </w:rPr>
        </w:r>
      </w:ins>
    </w:p>
    <w:p>
      <w:pPr>
        <w:pStyle w:val="Normal"/>
        <w:spacing w:lineRule="auto" w:line="240"/>
        <w:jc w:val="both"/>
        <w:rPr/>
      </w:pPr>
      <w:ins w:id="68" w:author="az" w:date="2020-04-03T11:58:00Z">
        <w:r>
          <w:rPr>
            <w:rFonts w:eastAsia="Times New Roman"/>
            <w:color w:val="222222"/>
            <w:sz w:val="24"/>
            <w:szCs w:val="24"/>
            <w:lang w:val="en-US"/>
          </w:rPr>
          <w:t xml:space="preserve">To address this question, we sought to </w:t>
        </w:r>
      </w:ins>
      <w:ins w:id="69" w:author="az" w:date="2020-04-03T12:03:00Z">
        <w:r>
          <w:rPr>
            <w:rFonts w:eastAsia="Times New Roman"/>
            <w:color w:val="222222"/>
            <w:sz w:val="24"/>
            <w:szCs w:val="24"/>
            <w:lang w:val="en-US"/>
          </w:rPr>
          <w:t xml:space="preserve">compare the performance of </w:t>
        </w:r>
      </w:ins>
      <w:ins w:id="70" w:author="az" w:date="2020-04-03T12:05:00Z">
        <w:r>
          <w:rPr>
            <w:rFonts w:eastAsia="Times New Roman"/>
            <w:color w:val="222222"/>
            <w:sz w:val="24"/>
            <w:szCs w:val="24"/>
            <w:lang w:val="en-US"/>
          </w:rPr>
          <w:t xml:space="preserve">a standard </w:t>
        </w:r>
      </w:ins>
      <w:ins w:id="71" w:author="az" w:date="2020-04-03T13:51:00Z">
        <w:r>
          <w:rPr>
            <w:rFonts w:eastAsia="Times New Roman"/>
            <w:color w:val="222222"/>
            <w:sz w:val="24"/>
            <w:szCs w:val="24"/>
            <w:lang w:val="en-US"/>
          </w:rPr>
          <w:t>CNN architecture</w:t>
        </w:r>
      </w:ins>
      <w:ins w:id="72" w:author="az" w:date="2020-04-03T11:58:00Z">
        <w:r>
          <w:rPr>
            <w:rFonts w:eastAsia="Times New Roman"/>
            <w:color w:val="222222"/>
            <w:sz w:val="24"/>
            <w:szCs w:val="24"/>
            <w:lang w:val="en-US"/>
          </w:rPr>
          <w:t xml:space="preserve"> </w:t>
        </w:r>
      </w:ins>
      <w:ins w:id="73" w:author="az" w:date="2020-04-03T12:04:00Z">
        <w:r>
          <w:rPr>
            <w:rFonts w:eastAsia="Times New Roman"/>
            <w:color w:val="222222"/>
            <w:sz w:val="24"/>
            <w:szCs w:val="24"/>
            <w:lang w:val="en-US"/>
          </w:rPr>
          <w:t>trained using</w:t>
        </w:r>
      </w:ins>
      <w:ins w:id="74" w:author="az" w:date="2020-04-03T11:58:00Z">
        <w:r>
          <w:rPr>
            <w:rFonts w:eastAsia="Times New Roman"/>
            <w:color w:val="222222"/>
            <w:sz w:val="24"/>
            <w:szCs w:val="24"/>
            <w:lang w:val="en-US"/>
          </w:rPr>
          <w:t xml:space="preserve"> systematic model selection</w:t>
        </w:r>
      </w:ins>
      <w:ins w:id="75" w:author="az" w:date="2020-04-03T12:01:00Z">
        <w:r>
          <w:rPr>
            <w:rFonts w:eastAsia="Times New Roman"/>
            <w:color w:val="222222"/>
            <w:sz w:val="24"/>
            <w:szCs w:val="24"/>
            <w:lang w:val="en-US"/>
          </w:rPr>
          <w:t xml:space="preserve"> (with the </w:t>
        </w:r>
      </w:ins>
      <w:ins w:id="76" w:author="az" w:date="2020-04-03T12:02:00Z">
        <w:r>
          <w:rPr>
            <w:rFonts w:eastAsia="Times New Roman"/>
            <w:color w:val="222222"/>
            <w:sz w:val="24"/>
            <w:szCs w:val="24"/>
            <w:lang w:val="en-US"/>
          </w:rPr>
          <w:t>most straightforward one being the brute-force search)</w:t>
        </w:r>
      </w:ins>
      <w:ins w:id="77" w:author="az" w:date="2020-04-03T11:58:00Z">
        <w:r>
          <w:rPr>
            <w:rFonts w:eastAsia="Times New Roman"/>
            <w:color w:val="222222"/>
            <w:sz w:val="24"/>
            <w:szCs w:val="24"/>
            <w:lang w:val="en-US"/>
          </w:rPr>
          <w:t xml:space="preserve"> </w:t>
        </w:r>
      </w:ins>
      <w:ins w:id="78" w:author="az" w:date="2020-04-03T12:04:00Z">
        <w:r>
          <w:rPr>
            <w:rFonts w:eastAsia="Times New Roman"/>
            <w:color w:val="222222"/>
            <w:sz w:val="24"/>
            <w:szCs w:val="24"/>
            <w:lang w:val="en-US"/>
          </w:rPr>
          <w:t xml:space="preserve">with </w:t>
        </w:r>
      </w:ins>
      <w:ins w:id="79" w:author="az" w:date="2020-04-03T12:05:00Z">
        <w:r>
          <w:rPr>
            <w:rFonts w:eastAsia="Times New Roman"/>
            <w:color w:val="222222"/>
            <w:sz w:val="24"/>
            <w:szCs w:val="24"/>
            <w:lang w:val="en-US"/>
          </w:rPr>
          <w:t xml:space="preserve">a well-known architecture, namely, </w:t>
        </w:r>
      </w:ins>
      <w:ins w:id="80" w:author="az" w:date="2020-04-03T12:04:00Z">
        <w:r>
          <w:rPr>
            <w:rFonts w:eastAsia="Times New Roman"/>
            <w:color w:val="222222"/>
            <w:sz w:val="24"/>
            <w:szCs w:val="24"/>
            <w:lang w:val="en-US"/>
          </w:rPr>
          <w:t>EEGNet</w:t>
        </w:r>
      </w:ins>
      <w:ins w:id="81" w:author="az" w:date="2020-04-03T13:59:00Z">
        <w:r>
          <w:rPr>
            <w:rFonts w:eastAsia="Times New Roman"/>
            <w:color w:val="222222"/>
            <w:sz w:val="24"/>
            <w:szCs w:val="24"/>
            <w:lang w:val="en-US"/>
          </w:rPr>
          <w:t xml:space="preserve"> [1]</w:t>
        </w:r>
      </w:ins>
      <w:ins w:id="82" w:author="az" w:date="2020-04-03T12:04:00Z">
        <w:r>
          <w:rPr>
            <w:rFonts w:eastAsia="Times New Roman"/>
            <w:color w:val="222222"/>
            <w:sz w:val="24"/>
            <w:szCs w:val="24"/>
            <w:lang w:val="en-US"/>
          </w:rPr>
          <w:t xml:space="preserve">, which has been </w:t>
        </w:r>
      </w:ins>
      <w:ins w:id="83" w:author="az" w:date="2020-04-03T12:05:00Z">
        <w:r>
          <w:rPr>
            <w:rFonts w:eastAsia="Times New Roman"/>
            <w:color w:val="222222"/>
            <w:sz w:val="24"/>
            <w:szCs w:val="24"/>
            <w:lang w:val="en-US"/>
          </w:rPr>
          <w:t xml:space="preserve">partially </w:t>
        </w:r>
      </w:ins>
      <w:ins w:id="84" w:author="az" w:date="2020-04-03T12:04:00Z">
        <w:r>
          <w:rPr>
            <w:rFonts w:eastAsia="Times New Roman"/>
            <w:color w:val="222222"/>
            <w:sz w:val="24"/>
            <w:szCs w:val="24"/>
            <w:lang w:val="en-US"/>
          </w:rPr>
          <w:t xml:space="preserve">inspired </w:t>
        </w:r>
      </w:ins>
      <w:ins w:id="85" w:author="az" w:date="2020-04-03T12:05:00Z">
        <w:r>
          <w:rPr>
            <w:rFonts w:eastAsia="Times New Roman"/>
            <w:color w:val="222222"/>
            <w:sz w:val="24"/>
            <w:szCs w:val="24"/>
            <w:lang w:val="en-US"/>
          </w:rPr>
          <w:t>by domain knowledge</w:t>
        </w:r>
      </w:ins>
      <w:ins w:id="86" w:author="az" w:date="2020-04-03T12:06:00Z">
        <w:r>
          <w:rPr>
            <w:rFonts w:eastAsia="Times New Roman"/>
            <w:color w:val="222222"/>
            <w:sz w:val="24"/>
            <w:szCs w:val="24"/>
            <w:lang w:val="en-US"/>
          </w:rPr>
          <w:t xml:space="preserve"> and </w:t>
        </w:r>
      </w:ins>
      <w:ins w:id="87" w:author="az" w:date="2020-04-03T12:07:00Z">
        <w:r>
          <w:rPr>
            <w:rFonts w:eastAsia="Times New Roman"/>
            <w:color w:val="222222"/>
            <w:sz w:val="24"/>
            <w:szCs w:val="24"/>
            <w:lang w:val="en-US"/>
          </w:rPr>
          <w:t>has shown the state-of-the-art performance in various EEG classification tasks.</w:t>
        </w:r>
      </w:ins>
      <w:ins w:id="88" w:author="az" w:date="2020-04-03T13:52:00Z">
        <w:r>
          <w:rPr>
            <w:rFonts w:eastAsia="Times New Roman"/>
            <w:color w:val="222222"/>
            <w:sz w:val="24"/>
            <w:szCs w:val="24"/>
            <w:lang w:val="en-US"/>
          </w:rPr>
          <w:t xml:space="preserve"> </w:t>
        </w:r>
      </w:ins>
      <w:ins w:id="89" w:author="user" w:date="2020-04-13T00:15:00Z">
        <w:commentRangeStart w:id="0"/>
        <w:commentRangeStart w:id="1"/>
        <w:r>
          <w:rPr>
            <w:rFonts w:eastAsia="Times New Roman"/>
            <w:color w:val="FF0000"/>
            <w:sz w:val="24"/>
            <w:szCs w:val="24"/>
            <w:lang w:val="en-US"/>
          </w:rPr>
          <w:t>Although the EEGNet is also based on convolutional layers, these layers have been combined in a way to resemble the Filter Bank Common Spatial Patterns [2]</w:t>
        </w:r>
      </w:ins>
      <w:ins w:id="90" w:author="user" w:date="2020-04-13T00:15:00Z">
        <w:r>
          <w:rPr>
            <w:rFonts w:eastAsia="Times New Roman"/>
            <w:color w:val="222222"/>
            <w:sz w:val="24"/>
            <w:szCs w:val="24"/>
            <w:lang w:val="en-US"/>
          </w:rPr>
          <w:t xml:space="preserve">. Our results show the possibility of using standard CNN within a brute-force model selection </w:t>
        </w:r>
      </w:ins>
      <w:r>
        <w:rPr>
          <w:rFonts w:eastAsia="Times New Roman"/>
          <w:color w:val="222222"/>
          <w:sz w:val="24"/>
          <w:szCs w:val="24"/>
          <w:lang w:val="en-US"/>
        </w:rPr>
      </w:r>
      <w:commentRangeEnd w:id="1"/>
      <w:r>
        <w:commentReference w:id="1"/>
      </w:r>
      <w:r>
        <w:rPr>
          <w:rFonts w:eastAsia="Times New Roman"/>
          <w:color w:val="222222"/>
          <w:sz w:val="24"/>
          <w:szCs w:val="24"/>
          <w:lang w:val="en-US"/>
        </w:rPr>
      </w:r>
      <w:del w:id="91" w:author="user" w:date="2020-04-13T00:15:00Z">
        <w:commentRangeEnd w:id="0"/>
        <w:r>
          <w:commentReference w:id="0"/>
        </w:r>
        <w:r>
          <w:rPr>
            <w:rFonts w:eastAsia="Times New Roman"/>
            <w:color w:val="222222"/>
            <w:sz w:val="24"/>
            <w:szCs w:val="24"/>
            <w:lang w:val="en-US"/>
          </w:rPr>
          <w:delText xml:space="preserve">standard CNN within a brute-force model selection Our results show the possibility of using . ] [2Filter Bank Common Spatial Patternslayers have been combined in a way to resemble the these convolutional layers,  is also based onAlthough the EEGNet </w:delText>
        </w:r>
      </w:del>
      <w:ins w:id="92" w:author="az" w:date="2020-04-03T14:03:00Z">
        <w:r>
          <w:rPr>
            <w:rFonts w:eastAsia="Times New Roman"/>
            <w:color w:val="222222"/>
            <w:sz w:val="24"/>
            <w:szCs w:val="24"/>
            <w:lang w:val="en-US"/>
          </w:rPr>
          <w:t>to ach</w:t>
        </w:r>
      </w:ins>
      <w:ins w:id="93" w:author="az" w:date="2020-04-03T14:09:00Z">
        <w:r>
          <w:rPr>
            <w:rFonts w:eastAsia="Times New Roman"/>
            <w:color w:val="222222"/>
            <w:sz w:val="24"/>
            <w:szCs w:val="24"/>
            <w:lang w:val="en-US"/>
          </w:rPr>
          <w:t>i</w:t>
        </w:r>
      </w:ins>
      <w:ins w:id="94" w:author="az" w:date="2020-04-03T14:03:00Z">
        <w:r>
          <w:rPr>
            <w:rFonts w:eastAsia="Times New Roman"/>
            <w:color w:val="222222"/>
            <w:sz w:val="24"/>
            <w:szCs w:val="24"/>
            <w:lang w:val="en-US"/>
          </w:rPr>
          <w:t xml:space="preserve">eve </w:t>
        </w:r>
      </w:ins>
      <w:del w:id="95" w:author="user" w:date="2020-04-03T21:04:00Z">
        <w:r>
          <w:rPr>
            <w:rFonts w:eastAsia="Times New Roman"/>
            <w:color w:val="222222"/>
            <w:sz w:val="24"/>
            <w:szCs w:val="24"/>
            <w:lang w:val="en-US"/>
          </w:rPr>
          <w:delText>comprable</w:delText>
        </w:r>
      </w:del>
      <w:ins w:id="96" w:author="user" w:date="2020-04-03T21:04:00Z">
        <w:r>
          <w:rPr>
            <w:rFonts w:eastAsia="Times New Roman"/>
            <w:color w:val="222222"/>
            <w:sz w:val="24"/>
            <w:szCs w:val="24"/>
            <w:lang w:val="en-US"/>
          </w:rPr>
          <w:t>comparable</w:t>
        </w:r>
      </w:ins>
      <w:ins w:id="97" w:author="az" w:date="2020-04-03T14:03:00Z">
        <w:r>
          <w:rPr>
            <w:rFonts w:eastAsia="Times New Roman"/>
            <w:color w:val="222222"/>
            <w:sz w:val="24"/>
            <w:szCs w:val="24"/>
            <w:lang w:val="en-US"/>
          </w:rPr>
          <w:t xml:space="preserve"> classification accuracy as EEGNet. </w:t>
        </w:r>
      </w:ins>
      <w:ins w:id="98" w:author="az" w:date="2020-04-03T14:15:00Z">
        <w:r>
          <w:rPr>
            <w:rFonts w:eastAsia="Times New Roman"/>
            <w:color w:val="222222"/>
            <w:sz w:val="24"/>
            <w:szCs w:val="24"/>
            <w:lang w:val="en-US"/>
          </w:rPr>
          <w:t xml:space="preserve">In other words, our </w:t>
        </w:r>
      </w:ins>
      <w:ins w:id="99" w:author="az" w:date="2020-04-03T14:16:00Z">
        <w:r>
          <w:rPr>
            <w:rFonts w:eastAsia="Times New Roman"/>
            <w:color w:val="222222"/>
            <w:sz w:val="24"/>
            <w:szCs w:val="24"/>
            <w:lang w:val="en-US"/>
          </w:rPr>
          <w:t>study</w:t>
        </w:r>
      </w:ins>
      <w:ins w:id="100" w:author="az" w:date="2020-04-03T14:15:00Z">
        <w:r>
          <w:rPr>
            <w:rFonts w:eastAsia="Times New Roman"/>
            <w:color w:val="222222"/>
            <w:sz w:val="24"/>
            <w:szCs w:val="24"/>
            <w:lang w:val="en-US"/>
          </w:rPr>
          <w:t xml:space="preserve"> is a </w:t>
        </w:r>
      </w:ins>
      <w:ins w:id="101" w:author="az" w:date="2020-04-03T14:16:00Z">
        <w:r>
          <w:rPr>
            <w:rFonts w:eastAsia="Times New Roman"/>
            <w:color w:val="222222"/>
            <w:sz w:val="24"/>
            <w:szCs w:val="24"/>
            <w:lang w:val="en-US"/>
          </w:rPr>
          <w:t xml:space="preserve">comparison between the use of prior knowledge versus data in the context of model selection. Naturally, if a </w:t>
        </w:r>
      </w:ins>
      <w:ins w:id="102" w:author="az" w:date="2020-04-03T14:17:00Z">
        <w:r>
          <w:rPr>
            <w:rFonts w:eastAsia="Times New Roman"/>
            <w:color w:val="222222"/>
            <w:sz w:val="24"/>
            <w:szCs w:val="24"/>
            <w:lang w:val="en-US"/>
          </w:rPr>
          <w:t>“</w:t>
        </w:r>
      </w:ins>
      <w:ins w:id="103" w:author="az" w:date="2020-04-03T14:16:00Z">
        <w:r>
          <w:rPr>
            <w:rFonts w:eastAsia="Times New Roman"/>
            <w:color w:val="222222"/>
            <w:sz w:val="24"/>
            <w:szCs w:val="24"/>
            <w:lang w:val="en-US"/>
          </w:rPr>
          <w:t>good</w:t>
        </w:r>
      </w:ins>
      <w:ins w:id="104" w:author="az" w:date="2020-04-03T14:17:00Z">
        <w:r>
          <w:rPr>
            <w:rFonts w:eastAsia="Times New Roman"/>
            <w:color w:val="222222"/>
            <w:sz w:val="24"/>
            <w:szCs w:val="24"/>
            <w:lang w:val="en-US"/>
          </w:rPr>
          <w:t>”</w:t>
        </w:r>
      </w:ins>
      <w:ins w:id="105" w:author="az" w:date="2020-04-03T14:16:00Z">
        <w:r>
          <w:rPr>
            <w:rFonts w:eastAsia="Times New Roman"/>
            <w:color w:val="222222"/>
            <w:sz w:val="24"/>
            <w:szCs w:val="24"/>
            <w:lang w:val="en-US"/>
          </w:rPr>
          <w:t xml:space="preserve"> prior knowledge </w:t>
        </w:r>
      </w:ins>
      <w:ins w:id="106" w:author="az" w:date="2020-04-03T14:17:00Z">
        <w:r>
          <w:rPr>
            <w:rFonts w:eastAsia="Times New Roman"/>
            <w:color w:val="222222"/>
            <w:sz w:val="24"/>
            <w:szCs w:val="24"/>
            <w:lang w:val="en-US"/>
          </w:rPr>
          <w:t xml:space="preserve">about the nature of data </w:t>
        </w:r>
      </w:ins>
      <w:ins w:id="107" w:author="az" w:date="2020-04-03T14:19:00Z">
        <w:r>
          <w:rPr>
            <w:rFonts w:eastAsia="Times New Roman"/>
            <w:color w:val="222222"/>
            <w:sz w:val="24"/>
            <w:szCs w:val="24"/>
            <w:lang w:val="en-US"/>
          </w:rPr>
          <w:t xml:space="preserve">and a mechanism for encoding this knowledge into </w:t>
        </w:r>
      </w:ins>
      <w:ins w:id="108" w:author="az" w:date="2020-04-03T14:24:00Z">
        <w:r>
          <w:rPr>
            <w:rFonts w:eastAsia="Times New Roman"/>
            <w:color w:val="222222"/>
            <w:sz w:val="24"/>
            <w:szCs w:val="24"/>
            <w:lang w:val="en-US"/>
          </w:rPr>
          <w:t>the structure</w:t>
        </w:r>
      </w:ins>
      <w:ins w:id="109" w:author="az" w:date="2020-04-03T14:19:00Z">
        <w:r>
          <w:rPr>
            <w:rFonts w:eastAsia="Times New Roman"/>
            <w:color w:val="222222"/>
            <w:sz w:val="24"/>
            <w:szCs w:val="24"/>
            <w:lang w:val="en-US"/>
          </w:rPr>
          <w:t xml:space="preserve"> of a classification rule are available, we may expect </w:t>
        </w:r>
      </w:ins>
      <w:ins w:id="110" w:author="az" w:date="2020-04-03T14:21:00Z">
        <w:r>
          <w:rPr>
            <w:rFonts w:eastAsia="Times New Roman"/>
            <w:color w:val="222222"/>
            <w:sz w:val="24"/>
            <w:szCs w:val="24"/>
            <w:lang w:val="en-US"/>
          </w:rPr>
          <w:t>training predictive models with high accuracy</w:t>
        </w:r>
      </w:ins>
      <w:ins w:id="111" w:author="az" w:date="2020-04-03T15:26:00Z">
        <w:r>
          <w:rPr>
            <w:rFonts w:eastAsia="Times New Roman"/>
            <w:color w:val="222222"/>
            <w:sz w:val="24"/>
            <w:szCs w:val="24"/>
            <w:lang w:val="en-US"/>
          </w:rPr>
          <w:t>; however, in the absence of such prior knowledge, we</w:t>
        </w:r>
      </w:ins>
      <w:ins w:id="112" w:author="az" w:date="2020-04-03T14:31:00Z">
        <w:r>
          <w:rPr>
            <w:rFonts w:eastAsia="Times New Roman"/>
            <w:color w:val="222222"/>
            <w:sz w:val="24"/>
            <w:szCs w:val="24"/>
            <w:lang w:val="en-US"/>
          </w:rPr>
          <w:t xml:space="preserve"> may look into </w:t>
        </w:r>
      </w:ins>
      <w:ins w:id="113" w:author="az" w:date="2020-04-03T14:22:00Z">
        <w:r>
          <w:rPr>
            <w:rFonts w:eastAsia="Times New Roman"/>
            <w:color w:val="222222"/>
            <w:sz w:val="24"/>
            <w:szCs w:val="24"/>
            <w:lang w:val="en-US"/>
          </w:rPr>
          <w:t xml:space="preserve">conducting a data-driven </w:t>
        </w:r>
      </w:ins>
      <w:ins w:id="114" w:author="az" w:date="2020-04-03T14:30:00Z">
        <w:r>
          <w:rPr>
            <w:rFonts w:eastAsia="Times New Roman"/>
            <w:color w:val="222222"/>
            <w:sz w:val="24"/>
            <w:szCs w:val="24"/>
            <w:lang w:val="en-US"/>
          </w:rPr>
          <w:t xml:space="preserve">brute-force </w:t>
        </w:r>
      </w:ins>
      <w:ins w:id="115" w:author="az" w:date="2020-04-03T14:22:00Z">
        <w:r>
          <w:rPr>
            <w:rFonts w:eastAsia="Times New Roman"/>
            <w:color w:val="222222"/>
            <w:sz w:val="24"/>
            <w:szCs w:val="24"/>
            <w:lang w:val="en-US"/>
          </w:rPr>
          <w:t xml:space="preserve">model selection </w:t>
        </w:r>
      </w:ins>
      <w:ins w:id="116" w:author="az" w:date="2020-04-03T14:36:00Z">
        <w:r>
          <w:rPr>
            <w:rFonts w:eastAsia="Times New Roman"/>
            <w:color w:val="222222"/>
            <w:sz w:val="24"/>
            <w:szCs w:val="24"/>
            <w:lang w:val="en-US"/>
          </w:rPr>
          <w:t>as a viable option</w:t>
        </w:r>
      </w:ins>
      <w:ins w:id="117" w:author="az" w:date="2020-04-03T14:23:00Z">
        <w:r>
          <w:rPr>
            <w:rFonts w:eastAsia="Times New Roman"/>
            <w:color w:val="222222"/>
            <w:sz w:val="24"/>
            <w:szCs w:val="24"/>
            <w:lang w:val="en-US"/>
          </w:rPr>
          <w:t>.</w:t>
        </w:r>
      </w:ins>
      <w:ins w:id="118" w:author="az" w:date="2020-04-03T14:38:00Z">
        <w:r>
          <w:rPr>
            <w:rFonts w:eastAsia="Times New Roman"/>
            <w:color w:val="222222"/>
            <w:sz w:val="24"/>
            <w:szCs w:val="24"/>
            <w:lang w:val="en-US"/>
          </w:rPr>
          <w:t xml:space="preserve"> </w:t>
        </w:r>
      </w:ins>
      <w:ins w:id="119" w:author="az" w:date="2020-04-03T14:44:00Z">
        <w:r>
          <w:rPr>
            <w:rFonts w:eastAsia="Times New Roman"/>
            <w:color w:val="222222"/>
            <w:sz w:val="24"/>
            <w:szCs w:val="24"/>
            <w:lang w:val="en-US"/>
          </w:rPr>
          <w:t>Nevertheless, the performance of the selected structure, which is the outcome of this brute-force model selection</w:t>
        </w:r>
      </w:ins>
      <w:ins w:id="120" w:author="az" w:date="2020-04-03T15:28:00Z">
        <w:r>
          <w:rPr>
            <w:rFonts w:eastAsia="Times New Roman"/>
            <w:color w:val="222222"/>
            <w:sz w:val="24"/>
            <w:szCs w:val="24"/>
            <w:lang w:val="en-US"/>
          </w:rPr>
          <w:t>,</w:t>
        </w:r>
      </w:ins>
      <w:ins w:id="121" w:author="az" w:date="2020-04-03T14:44:00Z">
        <w:r>
          <w:rPr>
            <w:rFonts w:eastAsia="Times New Roman"/>
            <w:color w:val="222222"/>
            <w:sz w:val="24"/>
            <w:szCs w:val="24"/>
            <w:lang w:val="en-US"/>
          </w:rPr>
          <w:t xml:space="preserve"> depends on the </w:t>
        </w:r>
      </w:ins>
      <w:ins w:id="122" w:author="az" w:date="2020-04-03T14:45:00Z">
        <w:r>
          <w:rPr>
            <w:rFonts w:eastAsia="Times New Roman"/>
            <w:color w:val="222222"/>
            <w:sz w:val="24"/>
            <w:szCs w:val="24"/>
            <w:lang w:val="en-US"/>
          </w:rPr>
          <w:t xml:space="preserve">pre-specified </w:t>
        </w:r>
      </w:ins>
      <w:ins w:id="123" w:author="az" w:date="2020-04-03T14:44:00Z">
        <w:r>
          <w:rPr>
            <w:rFonts w:eastAsia="Times New Roman"/>
            <w:color w:val="222222"/>
            <w:sz w:val="24"/>
            <w:szCs w:val="24"/>
            <w:lang w:val="en-US"/>
          </w:rPr>
          <w:t xml:space="preserve">space of </w:t>
        </w:r>
      </w:ins>
      <w:ins w:id="124" w:author="az" w:date="2020-04-03T14:45:00Z">
        <w:r>
          <w:rPr>
            <w:rFonts w:eastAsia="Times New Roman"/>
            <w:color w:val="222222"/>
            <w:sz w:val="24"/>
            <w:szCs w:val="24"/>
            <w:lang w:val="en-US"/>
          </w:rPr>
          <w:t>hyperparameters</w:t>
        </w:r>
      </w:ins>
      <w:ins w:id="125" w:author="az" w:date="2020-04-03T14:47:00Z">
        <w:r>
          <w:rPr>
            <w:rFonts w:eastAsia="Times New Roman"/>
            <w:color w:val="222222"/>
            <w:sz w:val="24"/>
            <w:szCs w:val="24"/>
            <w:lang w:val="en-US"/>
          </w:rPr>
          <w:t xml:space="preserve">. Here, we showed that in so far as classification of </w:t>
        </w:r>
      </w:ins>
      <w:ins w:id="126" w:author="az" w:date="2020-04-03T14:48:00Z">
        <w:r>
          <w:rPr>
            <w:rFonts w:eastAsia="Times New Roman"/>
            <w:color w:val="222222"/>
            <w:sz w:val="24"/>
            <w:szCs w:val="24"/>
            <w:lang w:val="en-US"/>
          </w:rPr>
          <w:t>sensorimotor rhythms that arise during motor imagery tasks is concerned, a pre-specified space</w:t>
        </w:r>
      </w:ins>
      <w:ins w:id="127" w:author="az" w:date="2020-04-03T15:31:00Z">
        <w:r>
          <w:rPr>
            <w:rFonts w:eastAsia="Times New Roman"/>
            <w:color w:val="222222"/>
            <w:sz w:val="24"/>
            <w:szCs w:val="24"/>
            <w:lang w:val="en-US"/>
          </w:rPr>
          <w:t xml:space="preserve"> that</w:t>
        </w:r>
      </w:ins>
      <w:ins w:id="128" w:author="az" w:date="2020-04-03T15:07:00Z">
        <w:r>
          <w:rPr>
            <w:rFonts w:eastAsia="Times New Roman"/>
            <w:color w:val="222222"/>
            <w:sz w:val="24"/>
            <w:szCs w:val="24"/>
            <w:lang w:val="en-US"/>
          </w:rPr>
          <w:t xml:space="preserve"> was</w:t>
        </w:r>
      </w:ins>
      <w:ins w:id="129" w:author="az" w:date="2020-04-03T14:48:00Z">
        <w:r>
          <w:rPr>
            <w:rFonts w:eastAsia="Times New Roman"/>
            <w:color w:val="222222"/>
            <w:sz w:val="24"/>
            <w:szCs w:val="24"/>
            <w:lang w:val="en-US"/>
          </w:rPr>
          <w:t xml:space="preserve"> </w:t>
        </w:r>
      </w:ins>
      <w:ins w:id="130" w:author="az" w:date="2020-04-03T14:51:00Z">
        <w:r>
          <w:rPr>
            <w:rFonts w:eastAsia="Times New Roman"/>
            <w:color w:val="222222"/>
            <w:sz w:val="24"/>
            <w:szCs w:val="24"/>
            <w:lang w:val="en-US"/>
          </w:rPr>
          <w:t xml:space="preserve">restricted by our computing power and defined based on some common values </w:t>
        </w:r>
      </w:ins>
      <w:ins w:id="131" w:author="az" w:date="2020-04-03T14:52:00Z">
        <w:r>
          <w:rPr>
            <w:rFonts w:eastAsia="Times New Roman"/>
            <w:color w:val="222222"/>
            <w:sz w:val="24"/>
            <w:szCs w:val="24"/>
            <w:lang w:val="en-US"/>
          </w:rPr>
          <w:t>of</w:t>
        </w:r>
      </w:ins>
      <w:ins w:id="132" w:author="az" w:date="2020-04-03T14:51:00Z">
        <w:r>
          <w:rPr>
            <w:rFonts w:eastAsia="Times New Roman"/>
            <w:color w:val="222222"/>
            <w:sz w:val="24"/>
            <w:szCs w:val="24"/>
            <w:lang w:val="en-US"/>
          </w:rPr>
          <w:t xml:space="preserve"> hyperparameters </w:t>
        </w:r>
      </w:ins>
      <w:ins w:id="133" w:author="az" w:date="2020-04-03T14:52:00Z">
        <w:r>
          <w:rPr>
            <w:rFonts w:eastAsia="Times New Roman"/>
            <w:color w:val="222222"/>
            <w:sz w:val="24"/>
            <w:szCs w:val="24"/>
            <w:lang w:val="en-US"/>
          </w:rPr>
          <w:t xml:space="preserve">can lead to accurate classifiers. </w:t>
        </w:r>
      </w:ins>
    </w:p>
    <w:p>
      <w:pPr>
        <w:pStyle w:val="Normal"/>
        <w:spacing w:lineRule="auto" w:line="240"/>
        <w:jc w:val="both"/>
        <w:rPr>
          <w:rFonts w:eastAsia="Times New Roman"/>
          <w:color w:val="222222"/>
          <w:sz w:val="24"/>
          <w:szCs w:val="24"/>
          <w:lang w:val="en-US"/>
          <w:ins w:id="135" w:author="user" w:date="2020-04-13T00:14:00Z"/>
        </w:rPr>
      </w:pPr>
      <w:ins w:id="134" w:author="user" w:date="2020-04-13T00:14:00Z">
        <w:r>
          <w:rPr>
            <w:rFonts w:eastAsia="Times New Roman"/>
            <w:color w:val="222222"/>
            <w:sz w:val="24"/>
            <w:szCs w:val="24"/>
            <w:lang w:val="en-US"/>
          </w:rPr>
        </w:r>
      </w:ins>
    </w:p>
    <w:p>
      <w:pPr>
        <w:pStyle w:val="Normal"/>
        <w:spacing w:lineRule="auto" w:line="240"/>
        <w:jc w:val="both"/>
        <w:rPr>
          <w:rFonts w:eastAsia="Times New Roman"/>
          <w:color w:val="222222"/>
          <w:sz w:val="24"/>
          <w:szCs w:val="24"/>
          <w:lang w:val="en-US"/>
          <w:del w:id="137" w:author="user" w:date="2020-04-13T00:18:00Z"/>
        </w:rPr>
      </w:pPr>
      <w:del w:id="136" w:author="user" w:date="2020-04-13T00:18:00Z">
        <w:r>
          <w:rPr>
            <w:rFonts w:eastAsia="Times New Roman"/>
            <w:color w:val="222222"/>
            <w:sz w:val="24"/>
            <w:szCs w:val="24"/>
            <w:lang w:val="en-US"/>
          </w:rPr>
        </w:r>
      </w:del>
    </w:p>
    <w:p>
      <w:pPr>
        <w:pStyle w:val="Normal"/>
        <w:spacing w:lineRule="auto" w:line="240"/>
        <w:jc w:val="both"/>
        <w:rPr/>
      </w:pPr>
      <w:ins w:id="138" w:author="az" w:date="2020-04-03T15:08:00Z">
        <w:r>
          <w:rPr>
            <w:rFonts w:eastAsia="Times New Roman"/>
            <w:color w:val="222222"/>
            <w:sz w:val="24"/>
            <w:szCs w:val="24"/>
            <w:lang w:val="en-US"/>
          </w:rPr>
          <w:t xml:space="preserve">To better highlight these points in addressing this comment: </w:t>
        </w:r>
      </w:ins>
    </w:p>
    <w:p>
      <w:pPr>
        <w:pStyle w:val="Normal"/>
        <w:spacing w:lineRule="auto" w:line="240"/>
        <w:jc w:val="both"/>
        <w:rPr>
          <w:rFonts w:eastAsia="Times New Roman"/>
          <w:color w:val="222222"/>
          <w:sz w:val="24"/>
          <w:szCs w:val="24"/>
          <w:lang w:val="en-US"/>
          <w:ins w:id="140" w:author="az" w:date="2020-04-03T15:16:00Z"/>
        </w:rPr>
      </w:pPr>
      <w:ins w:id="139" w:author="az" w:date="2020-04-03T15:16:00Z">
        <w:r>
          <w:rPr>
            <w:rFonts w:eastAsia="Times New Roman"/>
            <w:color w:val="222222"/>
            <w:sz w:val="24"/>
            <w:szCs w:val="24"/>
            <w:lang w:val="en-US"/>
          </w:rPr>
        </w:r>
      </w:ins>
    </w:p>
    <w:p>
      <w:pPr>
        <w:pStyle w:val="Normal"/>
        <w:spacing w:lineRule="auto" w:line="240"/>
        <w:jc w:val="both"/>
        <w:rPr/>
      </w:pPr>
      <w:ins w:id="141" w:author="az" w:date="2020-04-03T15:08:00Z">
        <w:r>
          <w:rPr>
            <w:rFonts w:eastAsia="Times New Roman"/>
            <w:color w:val="222222"/>
            <w:sz w:val="24"/>
            <w:szCs w:val="24"/>
            <w:lang w:val="en-US"/>
          </w:rPr>
          <w:t xml:space="preserve">1. we have added the following statement at the </w:t>
        </w:r>
      </w:ins>
      <w:ins w:id="142" w:author="az" w:date="2020-04-03T15:09:00Z">
        <w:r>
          <w:rPr>
            <w:rFonts w:eastAsia="Times New Roman"/>
            <w:color w:val="222222"/>
            <w:sz w:val="24"/>
            <w:szCs w:val="24"/>
            <w:lang w:val="en-US"/>
          </w:rPr>
          <w:t>outset</w:t>
        </w:r>
      </w:ins>
      <w:ins w:id="143" w:author="az" w:date="2020-04-03T15:08:00Z">
        <w:r>
          <w:rPr>
            <w:rFonts w:eastAsia="Times New Roman"/>
            <w:color w:val="222222"/>
            <w:sz w:val="24"/>
            <w:szCs w:val="24"/>
            <w:lang w:val="en-US"/>
          </w:rPr>
          <w:t xml:space="preserve"> of Section</w:t>
        </w:r>
      </w:ins>
      <w:ins w:id="144" w:author="az" w:date="2020-04-03T15:09:00Z">
        <w:r>
          <w:rPr>
            <w:rFonts w:eastAsia="Times New Roman"/>
            <w:color w:val="222222"/>
            <w:sz w:val="24"/>
            <w:szCs w:val="24"/>
            <w:lang w:val="en-US"/>
          </w:rPr>
          <w:t xml:space="preserve"> VI (Discussion)</w:t>
        </w:r>
      </w:ins>
      <w:ins w:id="145" w:author="az" w:date="2020-04-03T15:16:00Z">
        <w:r>
          <w:rPr>
            <w:rFonts w:eastAsia="Times New Roman"/>
            <w:color w:val="222222"/>
            <w:sz w:val="24"/>
            <w:szCs w:val="24"/>
            <w:lang w:val="en-US"/>
          </w:rPr>
          <w:t>:</w:t>
        </w:r>
      </w:ins>
    </w:p>
    <w:p>
      <w:pPr>
        <w:pStyle w:val="Normal"/>
        <w:spacing w:lineRule="auto" w:line="240"/>
        <w:jc w:val="both"/>
        <w:rPr>
          <w:rFonts w:eastAsia="Times New Roman"/>
          <w:color w:val="222222"/>
          <w:sz w:val="24"/>
          <w:szCs w:val="24"/>
          <w:lang w:val="en-US"/>
          <w:ins w:id="148" w:author="az" w:date="2020-04-03T15:16:00Z"/>
        </w:rPr>
      </w:pPr>
      <w:ins w:id="147" w:author="az" w:date="2020-04-03T15:16:00Z">
        <w:r>
          <w:rPr>
            <w:rFonts w:eastAsia="Times New Roman"/>
            <w:color w:val="222222"/>
            <w:sz w:val="24"/>
            <w:szCs w:val="24"/>
            <w:lang w:val="en-US"/>
          </w:rPr>
        </w:r>
      </w:ins>
    </w:p>
    <w:p>
      <w:pPr>
        <w:pStyle w:val="Normal"/>
        <w:spacing w:lineRule="auto" w:line="240"/>
        <w:jc w:val="both"/>
        <w:rPr/>
      </w:pPr>
      <w:ins w:id="149" w:author="az" w:date="2020-04-03T15:16:00Z">
        <w:r>
          <w:rPr>
            <w:rFonts w:eastAsia="Times New Roman"/>
            <w:color w:val="222222"/>
            <w:sz w:val="24"/>
            <w:szCs w:val="24"/>
            <w:lang w:val="en-US"/>
          </w:rPr>
          <w:t>“</w:t>
        </w:r>
      </w:ins>
      <w:ins w:id="150" w:author="az" w:date="2020-04-03T15:16:00Z">
        <w:r>
          <w:rPr>
            <w:rFonts w:eastAsia="Times New Roman"/>
            <w:color w:val="0000FF"/>
            <w:sz w:val="24"/>
            <w:szCs w:val="24"/>
            <w:lang w:val="en-US"/>
          </w:rPr>
          <w:t xml:space="preserve">Deep learning technologies has offered unprecedented opportunities to construct remarkably accurate classifiers by integrating the process of feature extraction into the classifier training. However, this integration process comes at the price of tuning a large number of (algorithmic and structural) hyperparameters. This has partially led many studies to rely on existing well-known architectures such as AlexNet or ResNet, use the domain knowledge to construct the final architecture, or have an unclear </w:t>
        </w:r>
      </w:ins>
      <w:del w:id="151" w:author="user" w:date="2020-04-03T21:06:00Z">
        <w:r>
          <w:rPr>
            <w:rFonts w:eastAsia="Times New Roman"/>
            <w:i/>
            <w:color w:val="0000FF"/>
            <w:sz w:val="24"/>
            <w:szCs w:val="24"/>
            <w:lang w:val="en-US"/>
          </w:rPr>
          <w:delText>\textit{</w:delText>
        </w:r>
      </w:del>
      <w:ins w:id="152" w:author="az" w:date="2020-04-03T15:16:00Z">
        <w:r>
          <w:rPr>
            <w:rFonts w:eastAsia="Times New Roman"/>
            <w:i/>
            <w:color w:val="0000FF"/>
            <w:sz w:val="24"/>
            <w:szCs w:val="24"/>
            <w:lang w:val="en-US"/>
          </w:rPr>
          <w:t>ad hoc</w:t>
        </w:r>
      </w:ins>
      <w:ins w:id="153" w:author="user" w:date="2020-04-03T21:06:00Z">
        <w:r>
          <w:rPr>
            <w:rFonts w:eastAsia="Times New Roman"/>
            <w:color w:val="0000FF"/>
            <w:sz w:val="24"/>
            <w:szCs w:val="24"/>
            <w:lang w:val="en-US"/>
          </w:rPr>
          <w:t xml:space="preserve"> </w:t>
        </w:r>
      </w:ins>
      <w:del w:id="154" w:author="user" w:date="2020-04-03T21:06:00Z">
        <w:r>
          <w:rPr>
            <w:rFonts w:eastAsia="Times New Roman"/>
            <w:color w:val="0000FF"/>
            <w:sz w:val="24"/>
            <w:szCs w:val="24"/>
            <w:lang w:val="en-US"/>
          </w:rPr>
          <w:delText xml:space="preserve">} </w:delText>
        </w:r>
      </w:del>
      <w:ins w:id="155" w:author="az" w:date="2020-04-03T15:16:00Z">
        <w:r>
          <w:rPr>
            <w:rFonts w:eastAsia="Times New Roman"/>
            <w:color w:val="0000FF"/>
            <w:sz w:val="24"/>
            <w:szCs w:val="24"/>
            <w:lang w:val="en-US"/>
          </w:rPr>
          <w:t xml:space="preserve">strategy deployed for model selection. This raises the question as to whether training accurate deep learning models using a principled model selection is possible, or, alternatively, experience and developing high intuition regarding the collected BCI data is the most prudent way to go about tuning the hyperparameters.”; </w:t>
        </w:r>
      </w:ins>
    </w:p>
    <w:p>
      <w:pPr>
        <w:pStyle w:val="Normal"/>
        <w:spacing w:lineRule="auto" w:line="240"/>
        <w:jc w:val="both"/>
        <w:rPr>
          <w:rFonts w:eastAsia="Times New Roman"/>
          <w:color w:val="222222"/>
          <w:sz w:val="24"/>
          <w:szCs w:val="24"/>
          <w:lang w:val="en-US"/>
          <w:ins w:id="158" w:author="az" w:date="2020-04-03T15:16:00Z"/>
        </w:rPr>
      </w:pPr>
      <w:ins w:id="157" w:author="az" w:date="2020-04-03T15:16:00Z">
        <w:r>
          <w:rPr>
            <w:rFonts w:eastAsia="Times New Roman"/>
            <w:color w:val="222222"/>
            <w:sz w:val="24"/>
            <w:szCs w:val="24"/>
            <w:lang w:val="en-US"/>
          </w:rPr>
        </w:r>
      </w:ins>
    </w:p>
    <w:p>
      <w:pPr>
        <w:pStyle w:val="Normal"/>
        <w:spacing w:lineRule="auto" w:line="240"/>
        <w:jc w:val="both"/>
        <w:rPr/>
      </w:pPr>
      <w:ins w:id="159" w:author="az" w:date="2020-04-03T15:17:00Z">
        <w:r>
          <w:rPr>
            <w:rFonts w:eastAsia="Times New Roman"/>
            <w:color w:val="222222"/>
            <w:sz w:val="24"/>
            <w:szCs w:val="24"/>
            <w:lang w:val="en-US"/>
          </w:rPr>
          <w:t xml:space="preserve">2. </w:t>
        </w:r>
      </w:ins>
      <w:ins w:id="160" w:author="az" w:date="2020-04-03T15:32:00Z">
        <w:r>
          <w:rPr>
            <w:rFonts w:eastAsia="Times New Roman"/>
            <w:color w:val="222222"/>
            <w:sz w:val="24"/>
            <w:szCs w:val="24"/>
            <w:lang w:val="en-US"/>
          </w:rPr>
          <w:t>we have added the following statement as the fourth paragraph in Section VI (Discussion)</w:t>
        </w:r>
      </w:ins>
    </w:p>
    <w:p>
      <w:pPr>
        <w:pStyle w:val="Normal"/>
        <w:spacing w:lineRule="auto" w:line="240"/>
        <w:jc w:val="both"/>
        <w:rPr>
          <w:rFonts w:eastAsia="Times New Roman"/>
          <w:color w:val="222222"/>
          <w:sz w:val="24"/>
          <w:szCs w:val="24"/>
          <w:lang w:val="en-US"/>
          <w:ins w:id="162" w:author="az" w:date="2020-04-03T15:33:00Z"/>
        </w:rPr>
      </w:pPr>
      <w:ins w:id="161" w:author="az" w:date="2020-04-03T15:33:00Z">
        <w:r>
          <w:rPr>
            <w:rFonts w:eastAsia="Times New Roman"/>
            <w:color w:val="222222"/>
            <w:sz w:val="24"/>
            <w:szCs w:val="24"/>
            <w:lang w:val="en-US"/>
          </w:rPr>
        </w:r>
      </w:ins>
    </w:p>
    <w:p>
      <w:pPr>
        <w:pStyle w:val="Normal"/>
        <w:spacing w:lineRule="auto" w:line="240"/>
        <w:jc w:val="both"/>
        <w:rPr/>
      </w:pPr>
      <w:ins w:id="163" w:author="az" w:date="2020-04-03T15:33:00Z">
        <w:r>
          <w:rPr>
            <w:rFonts w:eastAsia="Times New Roman"/>
            <w:color w:val="222222"/>
            <w:sz w:val="24"/>
            <w:szCs w:val="24"/>
            <w:lang w:val="en-US"/>
          </w:rPr>
          <w:t>“</w:t>
        </w:r>
      </w:ins>
      <w:ins w:id="164" w:author="az" w:date="2020-04-03T15:33:00Z">
        <w:r>
          <w:rPr>
            <w:rFonts w:eastAsia="Times New Roman"/>
            <w:color w:val="0000FF"/>
            <w:sz w:val="24"/>
            <w:szCs w:val="24"/>
            <w:lang w:val="en-US"/>
          </w:rPr>
          <w:t>In other words, our study is a comparison between the use of prior knowledge versus data in the context of model selection. Naturally, if  “good” prior knowledge about the nature of data and a mechanism for encoding this knowledge into the structure of a classification rule are available, we may expect training highly accurate predictive models; however, in the absence of such prior knowledge, we may look into conducting a data-driven brute-force model selection as a viable option. Nevertheless, the performance of the selected structure, which is the outcome of this brute-force model selection, depends on the pre-specified space of hyperparameters. Here, we showed that in so far as classification of sensorimotor rhythms is concerned, a pre-specified space that was restricted by our computing power and defined based on common values of hyperparameters can lead to accurate classifiers</w:t>
        </w:r>
      </w:ins>
      <w:ins w:id="165" w:author="az" w:date="2020-04-03T15:33:00Z">
        <w:r>
          <w:rPr>
            <w:rFonts w:eastAsia="Times New Roman"/>
            <w:color w:val="222222"/>
            <w:sz w:val="24"/>
            <w:szCs w:val="24"/>
            <w:lang w:val="en-US"/>
          </w:rPr>
          <w:t>.”</w:t>
        </w:r>
      </w:ins>
    </w:p>
    <w:p>
      <w:pPr>
        <w:pStyle w:val="Normal"/>
        <w:spacing w:lineRule="auto" w:line="240"/>
        <w:rPr>
          <w:rFonts w:eastAsia="Times New Roman"/>
          <w:color w:val="222222"/>
          <w:sz w:val="24"/>
          <w:szCs w:val="24"/>
          <w:lang w:val="en-US"/>
          <w:ins w:id="167" w:author="az" w:date="2020-04-03T11:57:00Z"/>
        </w:rPr>
      </w:pPr>
      <w:ins w:id="166" w:author="az" w:date="2020-04-03T11:57:00Z">
        <w:r>
          <w:rPr>
            <w:rFonts w:eastAsia="Times New Roman"/>
            <w:color w:val="222222"/>
            <w:sz w:val="24"/>
            <w:szCs w:val="24"/>
            <w:lang w:val="en-US"/>
          </w:rPr>
        </w:r>
      </w:ins>
    </w:p>
    <w:p>
      <w:pPr>
        <w:pStyle w:val="Normal"/>
        <w:spacing w:lineRule="auto" w:line="240"/>
        <w:rPr>
          <w:rFonts w:eastAsia="Times New Roman"/>
          <w:color w:val="222222"/>
          <w:sz w:val="24"/>
          <w:szCs w:val="24"/>
          <w:highlight w:val="white"/>
          <w:lang w:val="en-US"/>
          <w:del w:id="169" w:author="az" w:date="2020-04-03T14:00:00Z"/>
        </w:rPr>
      </w:pPr>
      <w:del w:id="168" w:author="az" w:date="2020-04-03T14:00:00Z">
        <w:r>
          <w:rPr>
            <w:rFonts w:eastAsia="Times New Roman"/>
            <w:color w:val="222222"/>
            <w:sz w:val="24"/>
            <w:szCs w:val="24"/>
            <w:highlight w:val="white"/>
            <w:lang w:val="en-US"/>
          </w:rPr>
        </w:r>
      </w:del>
    </w:p>
    <w:p>
      <w:pPr>
        <w:pStyle w:val="Normal"/>
        <w:spacing w:lineRule="auto" w:line="240"/>
        <w:rPr>
          <w:rFonts w:eastAsia="Times New Roman"/>
          <w:color w:val="222222"/>
          <w:sz w:val="24"/>
          <w:szCs w:val="24"/>
          <w:highlight w:val="white"/>
          <w:lang w:val="en-US"/>
          <w:del w:id="171" w:author="az" w:date="2020-04-03T14:00:00Z"/>
        </w:rPr>
      </w:pPr>
      <w:del w:id="170" w:author="az" w:date="2020-04-03T14:00:00Z">
        <w:r>
          <w:rPr>
            <w:rFonts w:eastAsia="Times New Roman"/>
            <w:color w:val="222222"/>
            <w:sz w:val="24"/>
            <w:szCs w:val="24"/>
            <w:highlight w:val="white"/>
            <w:lang w:val="en-US"/>
          </w:rPr>
        </w:r>
      </w:del>
    </w:p>
    <w:p>
      <w:pPr>
        <w:pStyle w:val="Normal"/>
        <w:spacing w:lineRule="auto" w:line="240"/>
        <w:rPr>
          <w:rFonts w:eastAsia="Times New Roman"/>
          <w:color w:val="222222"/>
          <w:sz w:val="24"/>
          <w:szCs w:val="24"/>
          <w:lang w:val="en-US"/>
          <w:ins w:id="173" w:author="az" w:date="2020-04-03T13:59:00Z"/>
        </w:rPr>
      </w:pPr>
      <w:ins w:id="172" w:author="az" w:date="2020-04-03T13:59:00Z">
        <w:r>
          <w:rPr>
            <w:rFonts w:eastAsia="Times New Roman"/>
            <w:color w:val="222222"/>
            <w:sz w:val="24"/>
            <w:szCs w:val="24"/>
            <w:lang w:val="en-US"/>
          </w:rPr>
        </w:r>
      </w:ins>
    </w:p>
    <w:p>
      <w:pPr>
        <w:pStyle w:val="Normal"/>
        <w:widowControl w:val="false"/>
        <w:tabs>
          <w:tab w:val="left" w:pos="220" w:leader="none"/>
          <w:tab w:val="left" w:pos="720" w:leader="none"/>
        </w:tabs>
        <w:spacing w:lineRule="atLeast" w:line="260" w:before="0" w:after="240"/>
        <w:rPr/>
      </w:pPr>
      <w:ins w:id="174" w:author="az" w:date="2020-04-03T13:59:00Z">
        <w:r>
          <w:rPr>
            <w:rFonts w:eastAsia="Times New Roman"/>
            <w:color w:val="222222"/>
            <w:sz w:val="24"/>
            <w:szCs w:val="24"/>
            <w:lang w:val="en-US"/>
          </w:rPr>
          <w:t xml:space="preserve">[1] </w:t>
        </w:r>
      </w:ins>
      <w:ins w:id="175" w:author="az" w:date="2020-04-03T13:59:00Z">
        <w:r>
          <w:rPr>
            <w:color w:val="000000"/>
            <w:sz w:val="24"/>
            <w:szCs w:val="24"/>
            <w:lang w:val="en-US"/>
          </w:rPr>
          <w:t>V.J.Lawhern,A.J.Solon,N.R.Waytowich,S.M.Gordon,C.P.Hung, and B. J. Lance, “EEGNet: a compact convolutional neural network for EEG-based brain–computer interfaces,” Journal of neural engineering, vol. 15, no. 5, 2018.  </w:t>
        </w:r>
      </w:ins>
    </w:p>
    <w:p>
      <w:pPr>
        <w:pStyle w:val="Normal"/>
        <w:spacing w:lineRule="auto" w:line="240"/>
        <w:rPr>
          <w:rFonts w:eastAsia="Times New Roman"/>
          <w:color w:val="222222"/>
          <w:sz w:val="24"/>
          <w:szCs w:val="24"/>
          <w:lang w:val="en-US"/>
          <w:del w:id="177" w:author="Unknown Author" w:date="2020-04-19T20:28:37Z"/>
        </w:rPr>
      </w:pPr>
      <w:del w:id="176" w:author="Unknown Author" w:date="2020-04-19T20:28:37Z">
        <w:r>
          <w:rPr>
            <w:rFonts w:eastAsia="Times New Roman"/>
            <w:color w:val="222222"/>
            <w:sz w:val="24"/>
            <w:szCs w:val="24"/>
            <w:lang w:val="en-US"/>
          </w:rPr>
        </w:r>
      </w:del>
    </w:p>
    <w:p>
      <w:pPr>
        <w:pStyle w:val="Normal"/>
        <w:widowControl w:val="false"/>
        <w:tabs>
          <w:tab w:val="left" w:pos="220" w:leader="none"/>
          <w:tab w:val="left" w:pos="720" w:leader="none"/>
        </w:tabs>
        <w:spacing w:lineRule="atLeast" w:line="260" w:before="0" w:after="240"/>
        <w:rPr/>
      </w:pPr>
      <w:ins w:id="178" w:author="az" w:date="2020-04-03T13:58:00Z">
        <w:r>
          <w:rPr>
            <w:rFonts w:eastAsia="Times New Roman"/>
            <w:color w:val="222222"/>
            <w:sz w:val="24"/>
            <w:szCs w:val="24"/>
            <w:lang w:val="en-US"/>
          </w:rPr>
          <w:t xml:space="preserve">[2] </w:t>
        </w:r>
      </w:ins>
      <w:ins w:id="179" w:author="az" w:date="2020-04-03T13:58:00Z">
        <w:r>
          <w:rPr>
            <w:color w:val="000000"/>
            <w:sz w:val="24"/>
            <w:szCs w:val="24"/>
            <w:lang w:val="en-US"/>
          </w:rPr>
          <w:t>K. K. Ang, Z. Y. Chin, H. Zhang, and C. Guan, “Filter bank common spatial pattern (FBCSP) in brain-computer interface,” in 2008 IEEE Inter- national Joint Conference on Neural Networks (IEEE World Congress on Computational Intelligence). IEEE, 2008, pp. 2390–2397.  </w:t>
        </w:r>
      </w:ins>
    </w:p>
    <w:p>
      <w:pPr>
        <w:pStyle w:val="Normal"/>
        <w:spacing w:lineRule="auto" w:line="240"/>
        <w:rPr>
          <w:rFonts w:eastAsia="Times New Roman"/>
          <w:color w:val="222222"/>
          <w:sz w:val="24"/>
          <w:szCs w:val="24"/>
          <w:highlight w:val="white"/>
          <w:lang w:val="en-US"/>
          <w:del w:id="181" w:author="Unknown Author" w:date="2020-04-19T18:44:18Z"/>
        </w:rPr>
      </w:pPr>
      <w:del w:id="180" w:author="Unknown Author" w:date="2020-04-19T18:44:18Z">
        <w:r>
          <w:rPr>
            <w:rFonts w:eastAsia="Times New Roman"/>
            <w:color w:val="222222"/>
            <w:sz w:val="24"/>
            <w:szCs w:val="24"/>
            <w:highlight w:val="white"/>
            <w:lang w:val="en-US"/>
          </w:rPr>
        </w:r>
      </w:del>
    </w:p>
    <w:p>
      <w:pPr>
        <w:pStyle w:val="Normal"/>
        <w:spacing w:lineRule="auto" w:line="240"/>
        <w:rPr>
          <w:b/>
          <w:b/>
          <w:bCs/>
          <w:i w:val="false"/>
          <w:i w:val="false"/>
          <w:iCs w:val="false"/>
          <w:u w:val="none"/>
        </w:rPr>
      </w:pPr>
      <w:del w:id="182" w:author="Unknown Author" w:date="2020-04-14T13:38:19Z">
        <w:r>
          <w:rPr>
            <w:rFonts w:eastAsia="Times New Roman"/>
            <w:b/>
            <w:bCs/>
            <w:i w:val="false"/>
            <w:iCs w:val="false"/>
            <w:color w:val="2A6099"/>
            <w:sz w:val="24"/>
            <w:szCs w:val="24"/>
            <w:u w:val="none"/>
            <w:lang w:val="en-US"/>
          </w:rPr>
          <w:br/>
        </w:r>
      </w:del>
      <w:r>
        <w:rPr>
          <w:rFonts w:eastAsia="Times New Roman"/>
          <w:b/>
          <w:bCs/>
          <w:i w:val="false"/>
          <w:iCs w:val="false"/>
          <w:color w:val="2A6099"/>
          <w:sz w:val="24"/>
          <w:szCs w:val="24"/>
          <w:highlight w:val="white"/>
          <w:u w:val="none"/>
          <w:lang w:val="en-US"/>
          <w:rPrChange w:id="0" w:author="Unknown Author" w:date="2020-04-19T18:44:28Z"/>
        </w:rPr>
        <w:t>2. It would be of interest to include the duration of time in seconds it took for the simulations to run on the PC with the specifications they have provided.  [Berdakh]</w:t>
      </w:r>
    </w:p>
    <w:p>
      <w:pPr>
        <w:pStyle w:val="Normal"/>
        <w:spacing w:lineRule="auto" w:line="240"/>
        <w:rPr>
          <w:rFonts w:eastAsia="Times New Roman"/>
          <w:b/>
          <w:b/>
          <w:bCs/>
          <w:i w:val="false"/>
          <w:i w:val="false"/>
          <w:iCs w:val="false"/>
          <w:color w:val="222222"/>
          <w:sz w:val="24"/>
          <w:szCs w:val="24"/>
          <w:highlight w:val="white"/>
          <w:u w:val="none"/>
          <w:lang w:val="en-US"/>
        </w:rPr>
      </w:pPr>
      <w:r>
        <w:rPr>
          <w:rFonts w:eastAsia="Times New Roman"/>
          <w:b/>
          <w:bCs/>
          <w:i w:val="false"/>
          <w:iCs w:val="false"/>
          <w:color w:val="222222"/>
          <w:sz w:val="24"/>
          <w:szCs w:val="24"/>
          <w:highlight w:val="white"/>
          <w:u w:val="none"/>
          <w:lang w:val="en-US"/>
        </w:rPr>
      </w:r>
    </w:p>
    <w:p>
      <w:pPr>
        <w:pStyle w:val="Normal"/>
        <w:spacing w:lineRule="auto" w:line="240"/>
        <w:rPr/>
      </w:pPr>
      <w:ins w:id="184" w:author="Unknown Author" w:date="2020-04-19T18:07:36Z">
        <w:r>
          <w:rPr>
            <w:rFonts w:eastAsia="Times New Roman"/>
            <w:color w:val="111111"/>
            <w:sz w:val="24"/>
            <w:szCs w:val="24"/>
            <w:u w:val="none"/>
            <w:lang w:val="en-US"/>
          </w:rPr>
          <w:t xml:space="preserve">Figure </w:t>
        </w:r>
      </w:ins>
      <w:ins w:id="185" w:author="Unknown Author" w:date="2020-04-19T18:07:36Z">
        <w:r>
          <w:rPr>
            <w:rFonts w:eastAsia="Times New Roman" w:cs="Fira Code Light"/>
            <w:color w:val="111111"/>
            <w:kern w:val="0"/>
            <w:sz w:val="24"/>
            <w:szCs w:val="24"/>
            <w:u w:val="none"/>
            <w:lang w:val="en-US" w:eastAsia="en-US" w:bidi="ar-SA"/>
          </w:rPr>
          <w:t>below</w:t>
        </w:r>
      </w:ins>
      <w:ins w:id="186" w:author="Unknown Author" w:date="2020-04-19T18:07:36Z">
        <w:r>
          <w:rPr>
            <w:rFonts w:eastAsia="Times New Roman"/>
            <w:color w:val="111111"/>
            <w:sz w:val="24"/>
            <w:szCs w:val="24"/>
            <w:u w:val="none"/>
            <w:lang w:val="en-US"/>
          </w:rPr>
          <w:t xml:space="preserve"> </w:t>
        </w:r>
      </w:ins>
      <w:ins w:id="187" w:author="Unknown Author" w:date="2020-04-18T15:32:30Z">
        <w:r>
          <w:rPr>
            <w:rFonts w:eastAsia="Times New Roman"/>
            <w:color w:val="111111"/>
            <w:sz w:val="24"/>
            <w:szCs w:val="24"/>
            <w:u w:val="none"/>
            <w:lang w:val="en-US"/>
          </w:rPr>
          <w:t xml:space="preserve">provide the details of the training time (in seconds) </w:t>
        </w:r>
      </w:ins>
      <w:ins w:id="188" w:author="Unknown Author" w:date="2020-04-18T15:32:30Z">
        <w:r>
          <w:rPr>
            <w:rFonts w:eastAsia="Times New Roman" w:cs="Arial"/>
            <w:color w:val="111111"/>
            <w:kern w:val="0"/>
            <w:sz w:val="24"/>
            <w:szCs w:val="24"/>
            <w:u w:val="none"/>
            <w:lang w:val="en-US" w:eastAsia="en-US" w:bidi="ar-SA"/>
          </w:rPr>
          <w:t>of</w:t>
        </w:r>
      </w:ins>
      <w:ins w:id="189" w:author="Unknown Author" w:date="2020-04-18T15:32:30Z">
        <w:r>
          <w:rPr>
            <w:rFonts w:eastAsia="Times New Roman"/>
            <w:color w:val="111111"/>
            <w:sz w:val="24"/>
            <w:szCs w:val="24"/>
            <w:u w:val="none"/>
            <w:lang w:val="en-US"/>
          </w:rPr>
          <w:t xml:space="preserve"> the selected ConvNet Architecture {C[128, 64, 32, 16, 8]_K(3 x 8)</w:t>
        </w:r>
      </w:ins>
      <w:ins w:id="190" w:author="Unknown Author" w:date="2020-04-18T15:32:30Z">
        <w:r>
          <w:rPr>
            <w:rFonts w:eastAsia="Times New Roman" w:cs="Arial"/>
            <w:color w:val="111111"/>
            <w:kern w:val="0"/>
            <w:sz w:val="24"/>
            <w:szCs w:val="24"/>
            <w:u w:val="none"/>
            <w:lang w:val="en-US" w:eastAsia="en-US" w:bidi="ar-SA"/>
          </w:rPr>
          <w:t>}</w:t>
        </w:r>
      </w:ins>
      <w:ins w:id="191" w:author="Unknown Author" w:date="2020-04-18T15:32:30Z">
        <w:r>
          <w:rPr>
            <w:rFonts w:eastAsia="Times New Roman"/>
            <w:color w:val="111111"/>
            <w:sz w:val="24"/>
            <w:szCs w:val="24"/>
            <w:u w:val="none"/>
            <w:lang w:val="en-US"/>
          </w:rPr>
          <w:t xml:space="preserve"> below on four pooled datasets (Physionet, Weibo2014, BCI-DataSet2A, and  BCI-DataSet2</w:t>
        </w:r>
      </w:ins>
      <w:ins w:id="192" w:author="Unknown Author" w:date="2020-04-18T15:32:30Z">
        <w:r>
          <w:rPr>
            <w:rFonts w:eastAsia="Times New Roman" w:cs="Arial"/>
            <w:color w:val="111111"/>
            <w:kern w:val="0"/>
            <w:sz w:val="24"/>
            <w:szCs w:val="24"/>
            <w:u w:val="none"/>
            <w:lang w:val="en-US" w:eastAsia="en-US" w:bidi="ar-SA"/>
          </w:rPr>
          <w:t xml:space="preserve">B). </w:t>
        </w:r>
      </w:ins>
      <w:ins w:id="193" w:author="Unknown Author" w:date="2020-04-18T15:32:30Z">
        <w:r>
          <w:rPr>
            <w:rFonts w:eastAsia="Times New Roman"/>
            <w:color w:val="111111"/>
            <w:sz w:val="24"/>
            <w:szCs w:val="24"/>
            <w:u w:val="none"/>
            <w:lang w:val="en-US"/>
          </w:rPr>
          <w:t xml:space="preserve"> </w:t>
        </w:r>
      </w:ins>
    </w:p>
    <w:p>
      <w:pPr>
        <w:pStyle w:val="Normal"/>
        <w:spacing w:lineRule="auto" w:line="240"/>
        <w:rPr>
          <w:rFonts w:ascii="Arial" w:hAnsi="Arial" w:eastAsia="Times New Roman" w:cs="Arial"/>
          <w:color w:val="111111"/>
          <w:kern w:val="0"/>
          <w:sz w:val="24"/>
          <w:szCs w:val="24"/>
          <w:u w:val="none"/>
          <w:lang w:val="en-US" w:eastAsia="en-US" w:bidi="ar-SA"/>
          <w:ins w:id="196" w:author="Unknown Author" w:date="2020-04-18T15:32:30Z"/>
        </w:rPr>
      </w:pPr>
      <w:ins w:id="195" w:author="Unknown Author" w:date="2020-04-18T15:32:30Z">
        <w:r>
          <w:rPr>
            <w:rFonts w:eastAsia="Times New Roman" w:cs="Arial" w:ascii="Arial" w:hAnsi="Arial"/>
            <w:color w:val="111111"/>
            <w:kern w:val="0"/>
            <w:sz w:val="24"/>
            <w:szCs w:val="24"/>
            <w:u w:val="none"/>
            <w:lang w:val="en-US" w:eastAsia="en-US" w:bidi="ar-SA"/>
          </w:rPr>
        </w:r>
      </w:ins>
    </w:p>
    <w:p>
      <w:pPr>
        <w:pStyle w:val="Normal"/>
        <w:spacing w:lineRule="auto" w:line="240"/>
        <w:rPr>
          <w:color w:val="111111"/>
          <w:ins w:id="199" w:author="Unknown Author" w:date="2020-04-18T15:32:30Z"/>
        </w:rPr>
      </w:pPr>
      <w:ins w:id="197" w:author="Unknown Author" w:date="2020-04-18T15:32:30Z">
        <w:r>
          <w:rPr>
            <w:rFonts w:eastAsia="Times New Roman" w:cs="Arial"/>
            <w:color w:val="111111"/>
            <w:kern w:val="0"/>
            <w:sz w:val="24"/>
            <w:szCs w:val="24"/>
            <w:u w:val="none"/>
            <w:lang w:val="en-US" w:eastAsia="en-US" w:bidi="ar-SA"/>
          </w:rPr>
          <w:t>Specifically</w:t>
        </w:r>
      </w:ins>
      <w:ins w:id="198" w:author="Unknown Author" w:date="2020-04-18T15:32:30Z">
        <w:r>
          <w:rPr>
            <w:rFonts w:eastAsia="Times New Roman"/>
            <w:color w:val="111111"/>
            <w:sz w:val="24"/>
            <w:szCs w:val="24"/>
            <w:u w:val="none"/>
            <w:lang w:val="en-US"/>
          </w:rPr>
          <w:t xml:space="preserve">, we measured the average time taken for each epoch and for each batch as well as the total training time elapsed of the ConvNet model.  </w:t>
        </w:r>
      </w:ins>
    </w:p>
    <w:p>
      <w:pPr>
        <w:pStyle w:val="Normal"/>
        <w:spacing w:lineRule="auto" w:line="240"/>
        <w:rPr>
          <w:rFonts w:eastAsia="Times New Roman"/>
          <w:color w:val="111111"/>
          <w:sz w:val="24"/>
          <w:szCs w:val="24"/>
          <w:u w:val="none"/>
          <w:lang w:val="en-US"/>
          <w:ins w:id="201" w:author="Unknown Author" w:date="2020-04-18T15:32:30Z"/>
        </w:rPr>
      </w:pPr>
      <w:ins w:id="200" w:author="Unknown Author" w:date="2020-04-18T15:32:30Z">
        <w:r>
          <w:rPr>
            <w:rFonts w:eastAsia="Times New Roman"/>
            <w:color w:val="111111"/>
            <w:sz w:val="24"/>
            <w:szCs w:val="24"/>
            <w:u w:val="none"/>
            <w:lang w:val="en-US"/>
          </w:rPr>
        </w:r>
      </w:ins>
    </w:p>
    <w:p>
      <w:pPr>
        <w:pStyle w:val="Normal"/>
        <w:spacing w:lineRule="auto" w:line="240"/>
        <w:rPr>
          <w:u w:val="none"/>
          <w:ins w:id="203" w:author="Unknown Author" w:date="2020-04-18T15:32:30Z"/>
        </w:rPr>
      </w:pPr>
      <w:ins w:id="202" w:author="Unknown Author" w:date="2020-04-18T15:32:30Z">
        <w:r>
          <w:rPr>
            <w:rFonts w:eastAsia="Times New Roman"/>
            <w:color w:val="111111"/>
            <w:sz w:val="24"/>
            <w:szCs w:val="24"/>
            <w:u w:val="none"/>
            <w:lang w:val="en-US"/>
          </w:rPr>
          <w:t xml:space="preserve">All this process was conducted using a Linux workstation with Intel Core i9-9900K, (3.6 GHz) processor,  32 GB of RAM, and Nvidia GeForce RTX 2080 Ti (RAM = 11GB,  CUDA Cores: 4352).  </w:t>
        </w:r>
      </w:ins>
    </w:p>
    <w:p>
      <w:pPr>
        <w:pStyle w:val="TextBody"/>
        <w:rPr/>
      </w:pPr>
      <w:r>
        <w:rPr/>
      </w:r>
    </w:p>
    <w:p>
      <w:pPr>
        <w:pStyle w:val="Normal"/>
        <w:bidi w:val="0"/>
        <w:spacing w:lineRule="auto" w:line="240"/>
        <w:rPr/>
      </w:pPr>
      <w:ins w:id="204" w:author="Unknown Author" w:date="2020-04-19T18:04:24Z">
        <w:r>
          <w:rPr>
            <w:rFonts w:eastAsia="Times New Roman"/>
            <w:color w:val="000000"/>
            <w:sz w:val="24"/>
            <w:szCs w:val="24"/>
            <w:u w:val="none"/>
            <w:lang w:val="en-US"/>
          </w:rPr>
          <w:t xml:space="preserve">As </w:t>
        </w:r>
      </w:ins>
      <w:ins w:id="205" w:author="Unknown Author" w:date="2020-04-19T18:04:24Z">
        <w:r>
          <w:rPr>
            <w:rFonts w:eastAsia="Times New Roman" w:cs="Arial" w:ascii="Arial" w:hAnsi="Arial"/>
            <w:color w:val="000000"/>
            <w:kern w:val="0"/>
            <w:sz w:val="24"/>
            <w:szCs w:val="24"/>
            <w:u w:val="none"/>
            <w:lang w:val="en-US" w:eastAsia="en-US" w:bidi="ar-SA"/>
          </w:rPr>
          <w:t>mentioned</w:t>
        </w:r>
      </w:ins>
      <w:ins w:id="206" w:author="Unknown Author" w:date="2020-04-19T18:04:24Z">
        <w:r>
          <w:rPr>
            <w:rFonts w:eastAsia="Times New Roman"/>
            <w:color w:val="000000"/>
            <w:sz w:val="24"/>
            <w:szCs w:val="24"/>
            <w:u w:val="none"/>
            <w:lang w:val="en-US"/>
          </w:rPr>
          <w:t xml:space="preserve"> in the paper, we use t</w:t>
        </w:r>
      </w:ins>
      <w:ins w:id="207" w:author="Unknown Author" w:date="2020-04-19T17:55:10Z">
        <w:r>
          <w:rPr>
            <w:rFonts w:eastAsia="Times New Roman"/>
            <w:color w:val="000000"/>
            <w:sz w:val="24"/>
            <w:szCs w:val="24"/>
            <w:u w:val="none"/>
            <w:lang w:val="en-US"/>
          </w:rPr>
          <w:t xml:space="preserve">he following </w:t>
        </w:r>
      </w:ins>
      <w:ins w:id="208" w:author="Unknown Author" w:date="2020-04-19T17:55:10Z">
        <w:r>
          <w:rPr>
            <w:rFonts w:eastAsia="Times New Roman" w:cs="Arial"/>
            <w:color w:val="000000"/>
            <w:kern w:val="0"/>
            <w:sz w:val="24"/>
            <w:szCs w:val="24"/>
            <w:u w:val="none"/>
            <w:lang w:val="en-US" w:eastAsia="en-US" w:bidi="ar-SA"/>
          </w:rPr>
          <w:t xml:space="preserve">hyperparameters: </w:t>
        </w:r>
      </w:ins>
    </w:p>
    <w:p>
      <w:pPr>
        <w:pStyle w:val="Normal"/>
        <w:numPr>
          <w:ilvl w:val="0"/>
          <w:numId w:val="2"/>
        </w:numPr>
        <w:spacing w:lineRule="auto" w:line="240"/>
        <w:rPr>
          <w:u w:val="none"/>
          <w:ins w:id="210" w:author="Unknown Author" w:date="2020-04-18T15:41:22Z"/>
        </w:rPr>
      </w:pPr>
      <w:ins w:id="209" w:author="Unknown Author" w:date="2020-04-18T15:41:22Z">
        <w:r>
          <w:rPr>
            <w:rFonts w:eastAsia="Times New Roman"/>
            <w:color w:val="000000"/>
            <w:sz w:val="24"/>
            <w:szCs w:val="24"/>
            <w:u w:val="none"/>
            <w:lang w:val="en-US"/>
          </w:rPr>
          <w:t xml:space="preserve">the maximum number of examined epochs for all models was set to 150; </w:t>
        </w:r>
      </w:ins>
    </w:p>
    <w:p>
      <w:pPr>
        <w:pStyle w:val="Normal"/>
        <w:numPr>
          <w:ilvl w:val="0"/>
          <w:numId w:val="2"/>
        </w:numPr>
        <w:spacing w:lineRule="auto" w:line="240"/>
        <w:rPr>
          <w:u w:val="none"/>
          <w:ins w:id="212" w:author="Unknown Author" w:date="2020-04-18T15:41:22Z"/>
        </w:rPr>
      </w:pPr>
      <w:ins w:id="211" w:author="Unknown Author" w:date="2020-04-18T15:41:22Z">
        <w:r>
          <w:rPr>
            <w:rFonts w:eastAsia="Times New Roman"/>
            <w:color w:val="000000"/>
            <w:sz w:val="24"/>
            <w:szCs w:val="24"/>
            <w:u w:val="none"/>
            <w:lang w:val="en-US"/>
          </w:rPr>
          <w:t xml:space="preserve">the mini-batch gradient descent (batch size of 64) with Adam optimizer with a learning rate of 0.001 and a decay of 0.0001 ; </w:t>
        </w:r>
      </w:ins>
    </w:p>
    <w:p>
      <w:pPr>
        <w:pStyle w:val="Normal"/>
        <w:spacing w:lineRule="auto" w:line="240"/>
        <w:rPr/>
      </w:pPr>
      <w:ins w:id="213" w:author="Unknown Author" w:date="2020-04-18T15:41:22Z">
        <w:r>
          <w:rPr>
            <w:rFonts w:eastAsia="Times New Roman"/>
            <w:color w:val="000000"/>
            <w:sz w:val="24"/>
            <w:szCs w:val="24"/>
            <w:u w:val="none"/>
            <w:lang w:val="en-US"/>
          </w:rPr>
          <w:t xml:space="preserve">the loss function was cross-entropy </w:t>
        </w:r>
      </w:ins>
    </w:p>
    <w:p>
      <w:pPr>
        <w:pStyle w:val="Normal"/>
        <w:spacing w:lineRule="auto" w:line="240"/>
        <w:rPr>
          <w:rFonts w:eastAsia="Times New Roman"/>
          <w:color w:val="000000"/>
          <w:sz w:val="24"/>
          <w:szCs w:val="24"/>
          <w:u w:val="none"/>
          <w:lang w:val="en-US"/>
          <w:del w:id="215" w:author="Unknown Author" w:date="2020-04-18T19:01:57Z"/>
        </w:rPr>
      </w:pPr>
      <w:del w:id="214" w:author="Unknown Author" w:date="2020-04-18T19:01:57Z">
        <w:r>
          <w:rPr>
            <w:rFonts w:eastAsia="Times New Roman"/>
            <w:color w:val="000000"/>
            <w:sz w:val="24"/>
            <w:szCs w:val="24"/>
            <w:u w:val="none"/>
            <w:lang w:val="en-US"/>
          </w:rPr>
        </w:r>
      </w:del>
    </w:p>
    <w:p>
      <w:pPr>
        <w:pStyle w:val="Normal"/>
        <w:spacing w:lineRule="auto" w:line="240"/>
        <w:rPr/>
      </w:pPr>
      <w:r>
        <w:rPr/>
        <w:drawing>
          <wp:anchor behindDoc="0" distT="0" distB="0" distL="0" distR="0" simplePos="0" locked="0" layoutInCell="1" allowOverlap="1" relativeHeight="0">
            <wp:simplePos x="0" y="0"/>
            <wp:positionH relativeFrom="column">
              <wp:align>center</wp:align>
            </wp:positionH>
            <wp:positionV relativeFrom="paragraph">
              <wp:posOffset>66040</wp:posOffset>
            </wp:positionV>
            <wp:extent cx="6255385" cy="3545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55385" cy="3545205"/>
                    </a:xfrm>
                    <a:prstGeom prst="rect">
                      <a:avLst/>
                    </a:prstGeom>
                  </pic:spPr>
                </pic:pic>
              </a:graphicData>
            </a:graphic>
          </wp:anchor>
        </w:drawing>
      </w:r>
    </w:p>
    <w:p>
      <w:pPr>
        <w:pStyle w:val="Normal"/>
        <w:spacing w:lineRule="auto" w:line="24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61585" cy="265874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061585" cy="2658745"/>
                    </a:xfrm>
                    <a:prstGeom prst="rect">
                      <a:avLst/>
                    </a:prstGeom>
                  </pic:spPr>
                </pic:pic>
              </a:graphicData>
            </a:graphic>
          </wp:anchor>
        </w:drawing>
      </w:r>
    </w:p>
    <w:p>
      <w:pPr>
        <w:pStyle w:val="Normal"/>
        <w:spacing w:lineRule="auto" w:line="240"/>
        <w:rPr/>
      </w:pPr>
      <w:r>
        <w:rPr/>
      </w:r>
    </w:p>
    <w:p>
      <w:pPr>
        <w:pStyle w:val="Normal"/>
        <w:spacing w:lineRule="auto" w:line="24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3883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388360"/>
                    </a:xfrm>
                    <a:prstGeom prst="rect">
                      <a:avLst/>
                    </a:prstGeom>
                  </pic:spPr>
                </pic:pic>
              </a:graphicData>
            </a:graphic>
          </wp:anchor>
        </w:drawing>
      </w:r>
    </w:p>
    <w:p>
      <w:pPr>
        <w:pStyle w:val="Normal"/>
        <w:spacing w:lineRule="auto" w:line="240"/>
        <w:rPr>
          <w:rFonts w:eastAsia="Times New Roman"/>
          <w:color w:val="222222"/>
          <w:sz w:val="24"/>
          <w:szCs w:val="24"/>
          <w:lang w:val="en-US"/>
          <w:ins w:id="217" w:author="Unknown Author" w:date="2020-04-19T21:02:12Z"/>
        </w:rPr>
      </w:pPr>
      <w:ins w:id="216" w:author="Unknown Author" w:date="2020-04-19T21:02:12Z">
        <w:r>
          <w:rPr>
            <w:rFonts w:eastAsia="Times New Roman"/>
            <w:color w:val="222222"/>
            <w:sz w:val="24"/>
            <w:szCs w:val="24"/>
            <w:lang w:val="en-US"/>
          </w:rPr>
        </w:r>
      </w:ins>
    </w:p>
    <w:p>
      <w:pPr>
        <w:pStyle w:val="Normal"/>
        <w:spacing w:lineRule="auto" w:line="240"/>
        <w:rPr>
          <w:rFonts w:eastAsia="Times New Roman"/>
          <w:color w:val="222222"/>
          <w:sz w:val="24"/>
          <w:szCs w:val="24"/>
          <w:lang w:val="en-US"/>
          <w:ins w:id="219" w:author="Unknown Author" w:date="2020-04-19T21:02:12Z"/>
        </w:rPr>
      </w:pPr>
      <w:ins w:id="218" w:author="Unknown Author" w:date="2020-04-19T21:02:12Z">
        <w:r>
          <w:rPr>
            <w:rFonts w:eastAsia="Times New Roman"/>
            <w:color w:val="222222"/>
            <w:sz w:val="24"/>
            <w:szCs w:val="24"/>
            <w:lang w:val="en-US"/>
          </w:rPr>
        </w:r>
      </w:ins>
    </w:p>
    <w:p>
      <w:pPr>
        <w:pStyle w:val="Normal"/>
        <w:spacing w:lineRule="auto" w:line="240"/>
        <w:rPr/>
      </w:pPr>
      <w:ins w:id="220" w:author="Unknown Author" w:date="2020-04-19T21:12:19Z">
        <w:r>
          <w:rPr>
            <w:rFonts w:eastAsia="Times New Roman"/>
            <w:color w:val="222222"/>
            <w:sz w:val="24"/>
            <w:szCs w:val="24"/>
            <w:lang w:val="en-US"/>
          </w:rPr>
          <w:t>F</w:t>
        </w:r>
      </w:ins>
      <w:ins w:id="221" w:author="Unknown Author" w:date="2020-04-19T18:08:45Z">
        <w:r>
          <w:rPr>
            <w:rFonts w:eastAsia="Times New Roman"/>
            <w:color w:val="222222"/>
            <w:sz w:val="24"/>
            <w:szCs w:val="24"/>
            <w:lang w:val="en-US"/>
          </w:rPr>
          <w:t xml:space="preserve">igure : The training time of the final selected ConvNet Architecture </w:t>
        </w:r>
      </w:ins>
      <w:ins w:id="222" w:author="Unknown Author" w:date="2020-04-19T18:08:45Z">
        <w:r>
          <w:rPr>
            <w:rFonts w:eastAsia="Times New Roman"/>
            <w:color w:val="111111"/>
            <w:sz w:val="24"/>
            <w:szCs w:val="24"/>
            <w:u w:val="none"/>
            <w:lang w:val="en-US"/>
          </w:rPr>
          <w:t>on four pooled datasets (Physionet, Weibo2014, and BCI-DataSet2A, and  BCI-DataSet2</w:t>
        </w:r>
      </w:ins>
      <w:ins w:id="223" w:author="Unknown Author" w:date="2020-04-19T18:08:45Z">
        <w:r>
          <w:rPr>
            <w:rFonts w:eastAsia="Times New Roman" w:cs="Arial"/>
            <w:color w:val="111111"/>
            <w:kern w:val="0"/>
            <w:sz w:val="24"/>
            <w:szCs w:val="24"/>
            <w:u w:val="none"/>
            <w:lang w:val="en-US" w:eastAsia="en-US" w:bidi="ar-SA"/>
          </w:rPr>
          <w:t>B)</w:t>
        </w:r>
      </w:ins>
      <w:ins w:id="224" w:author="Unknown Author" w:date="2020-04-19T18:08:45Z">
        <w:r>
          <w:rPr>
            <w:rFonts w:eastAsia="Times New Roman" w:cs="Arial"/>
            <w:color w:val="222222"/>
            <w:kern w:val="0"/>
            <w:sz w:val="24"/>
            <w:szCs w:val="24"/>
            <w:lang w:val="en-US" w:eastAsia="en-US" w:bidi="ar-SA"/>
          </w:rPr>
          <w:t xml:space="preserve">. </w:t>
        </w:r>
      </w:ins>
      <w:ins w:id="225" w:author="Unknown Author" w:date="2020-04-19T18:08:45Z">
        <w:r>
          <w:rPr>
            <w:rFonts w:eastAsia="Times New Roman"/>
            <w:color w:val="222222"/>
            <w:sz w:val="24"/>
            <w:szCs w:val="24"/>
            <w:lang w:val="en-US"/>
          </w:rPr>
          <w:t xml:space="preserve"> </w:t>
        </w:r>
      </w:ins>
    </w:p>
    <w:p>
      <w:pPr>
        <w:pStyle w:val="Normal"/>
        <w:spacing w:lineRule="auto" w:line="240"/>
        <w:rPr>
          <w:rFonts w:eastAsia="Times New Roman"/>
          <w:color w:val="222222"/>
          <w:sz w:val="24"/>
          <w:szCs w:val="24"/>
          <w:highlight w:val="white"/>
          <w:u w:val="none"/>
          <w:lang w:val="en-US"/>
          <w:ins w:id="228" w:author="Unknown Author" w:date="2020-04-19T18:08:45Z"/>
        </w:rPr>
      </w:pPr>
      <w:ins w:id="227" w:author="Unknown Author" w:date="2020-04-19T18:08:45Z">
        <w:r>
          <w:rPr>
            <w:rFonts w:eastAsia="Times New Roman"/>
            <w:color w:val="222222"/>
            <w:sz w:val="24"/>
            <w:szCs w:val="24"/>
            <w:highlight w:val="white"/>
            <w:u w:val="none"/>
            <w:lang w:val="en-US"/>
          </w:rPr>
        </w:r>
      </w:ins>
    </w:p>
    <w:p>
      <w:pPr>
        <w:pStyle w:val="Normal"/>
        <w:spacing w:lineRule="auto" w:line="240"/>
        <w:rPr/>
      </w:pPr>
      <w:ins w:id="229" w:author="Unknown Author" w:date="2020-04-19T21:40:23Z">
        <w:r>
          <w:rPr>
            <w:rFonts w:eastAsia="Times New Roman" w:cs="Arial"/>
            <w:color w:val="000000"/>
            <w:kern w:val="0"/>
            <w:sz w:val="24"/>
            <w:szCs w:val="24"/>
            <w:u w:val="none"/>
            <w:lang w:val="en-US" w:eastAsia="en-US" w:bidi="ar-SA"/>
          </w:rPr>
          <w:t xml:space="preserve">We note that the longer training time were associated with the size of the dataset (see Table </w:t>
        </w:r>
      </w:ins>
      <w:ins w:id="230" w:author="Unknown Author" w:date="2020-04-19T21:40:23Z">
        <w:r>
          <w:rPr>
            <w:rFonts w:eastAsia="Times New Roman" w:cs="Arial"/>
            <w:color w:val="000000"/>
            <w:kern w:val="0"/>
            <w:sz w:val="24"/>
            <w:szCs w:val="24"/>
            <w:u w:val="none"/>
            <w:lang w:val="en-US" w:eastAsia="en-US" w:bidi="ar-SA"/>
          </w:rPr>
          <w:t>3</w:t>
        </w:r>
      </w:ins>
      <w:ins w:id="231" w:author="Unknown Author" w:date="2020-04-19T21:40:23Z">
        <w:r>
          <w:rPr>
            <w:rFonts w:eastAsia="Times New Roman" w:cs="Arial"/>
            <w:color w:val="000000"/>
            <w:kern w:val="0"/>
            <w:sz w:val="24"/>
            <w:szCs w:val="24"/>
            <w:u w:val="none"/>
            <w:lang w:val="en-US" w:eastAsia="en-US" w:bidi="ar-SA"/>
          </w:rPr>
          <w:t>). For instance, the BCI-DataSet2B took 5352 seconds, which is the longest duration among other datasets, elapsed to complete the training of the model.</w:t>
        </w:r>
      </w:ins>
      <w:ins w:id="232" w:author="Unknown Author" w:date="2020-04-18T15:47:24Z">
        <w:r>
          <w:rPr>
            <w:rFonts w:eastAsia="Times New Roman" w:cs="Arial"/>
            <w:color w:val="000000"/>
            <w:kern w:val="0"/>
            <w:sz w:val="24"/>
            <w:szCs w:val="24"/>
            <w:u w:val="none"/>
            <w:lang w:val="en-US" w:eastAsia="en-US" w:bidi="ar-SA"/>
          </w:rPr>
          <w:t xml:space="preserve"> </w:t>
        </w:r>
      </w:ins>
    </w:p>
    <w:p>
      <w:pPr>
        <w:pStyle w:val="Normal"/>
        <w:spacing w:lineRule="auto" w:line="240"/>
        <w:rPr>
          <w:rFonts w:eastAsia="Times New Roman" w:cs="Arial"/>
          <w:color w:val="000000"/>
          <w:kern w:val="0"/>
          <w:sz w:val="24"/>
          <w:szCs w:val="24"/>
          <w:u w:val="none"/>
          <w:lang w:val="en-US" w:eastAsia="en-US" w:bidi="ar-SA"/>
          <w:ins w:id="235" w:author="Unknown Author" w:date="2020-04-18T15:47:24Z"/>
        </w:rPr>
      </w:pPr>
      <w:ins w:id="234" w:author="Unknown Author" w:date="2020-04-18T15:47:24Z">
        <w:r>
          <w:rPr>
            <w:rFonts w:eastAsia="Times New Roman" w:cs="Arial"/>
            <w:color w:val="000000"/>
            <w:kern w:val="0"/>
            <w:sz w:val="24"/>
            <w:szCs w:val="24"/>
            <w:u w:val="none"/>
            <w:lang w:val="en-US" w:eastAsia="en-US" w:bidi="ar-SA"/>
          </w:rPr>
        </w:r>
      </w:ins>
    </w:p>
    <w:p>
      <w:pPr>
        <w:pStyle w:val="Normal"/>
        <w:spacing w:lineRule="auto" w:line="240"/>
        <w:rPr>
          <w:rFonts w:eastAsia="Times New Roman" w:cs="Arial"/>
          <w:color w:val="000000"/>
          <w:kern w:val="0"/>
          <w:sz w:val="24"/>
          <w:szCs w:val="24"/>
          <w:u w:val="none"/>
          <w:lang w:val="en-US" w:eastAsia="en-US" w:bidi="ar-SA"/>
          <w:ins w:id="237" w:author="Unknown Author" w:date="2020-04-18T15:47:24Z"/>
        </w:rPr>
      </w:pPr>
      <w:ins w:id="236" w:author="Unknown Author" w:date="2020-04-18T15:47:24Z">
        <w:r>
          <w:rPr>
            <w:rFonts w:eastAsia="Times New Roman" w:cs="Arial"/>
            <w:color w:val="000000"/>
            <w:kern w:val="0"/>
            <w:sz w:val="24"/>
            <w:szCs w:val="24"/>
            <w:u w:val="none"/>
            <w:lang w:val="en-US" w:eastAsia="en-US" w:bidi="ar-S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62070" cy="154940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862070" cy="1549400"/>
                      </a:xfrm>
                      <a:prstGeom prst="rect">
                        <a:avLst/>
                      </a:prstGeom>
                    </pic:spPr>
                  </pic:pic>
                </a:graphicData>
              </a:graphic>
            </wp:anchor>
          </w:drawing>
        </w:r>
      </w:ins>
    </w:p>
    <w:p>
      <w:pPr>
        <w:pStyle w:val="Normal"/>
        <w:spacing w:lineRule="auto" w:line="240"/>
        <w:rPr>
          <w:rFonts w:eastAsia="Times New Roman" w:cs="Arial"/>
          <w:color w:val="000000"/>
          <w:kern w:val="0"/>
          <w:sz w:val="24"/>
          <w:szCs w:val="24"/>
          <w:u w:val="none"/>
          <w:lang w:val="en-US" w:eastAsia="en-US" w:bidi="ar-SA"/>
          <w:ins w:id="239" w:author="Unknown Author" w:date="2020-04-18T15:47:24Z"/>
        </w:rPr>
      </w:pPr>
      <w:ins w:id="238" w:author="Unknown Author" w:date="2020-04-18T15:47:24Z">
        <w:r>
          <w:rPr/>
        </w:r>
      </w:ins>
    </w:p>
    <w:p>
      <w:pPr>
        <w:pStyle w:val="Normal"/>
        <w:spacing w:lineRule="auto" w:line="240"/>
        <w:rPr/>
      </w:pPr>
      <w:ins w:id="240" w:author="Unknown Author" w:date="2020-04-18T15:47:24Z">
        <w:r>
          <w:rPr>
            <w:rFonts w:eastAsia="Times New Roman" w:cs="Arial"/>
            <w:color w:val="000000"/>
            <w:kern w:val="0"/>
            <w:sz w:val="24"/>
            <w:szCs w:val="24"/>
            <w:u w:val="none"/>
            <w:lang w:val="en-US" w:eastAsia="en-US" w:bidi="ar-SA"/>
          </w:rPr>
          <w:t xml:space="preserve">In the results </w:t>
        </w:r>
      </w:ins>
      <w:ins w:id="241" w:author="Unknown Author" w:date="2020-04-18T15:47:24Z">
        <w:r>
          <w:rPr>
            <w:rFonts w:eastAsia="Times New Roman" w:cs="Arial"/>
            <w:color w:val="000000"/>
            <w:kern w:val="0"/>
            <w:sz w:val="24"/>
            <w:szCs w:val="24"/>
            <w:u w:val="none"/>
            <w:lang w:val="en-US" w:eastAsia="en-US" w:bidi="ar-SA"/>
          </w:rPr>
          <w:t>S</w:t>
        </w:r>
      </w:ins>
      <w:ins w:id="242" w:author="Unknown Author" w:date="2020-04-18T15:47:24Z">
        <w:r>
          <w:rPr>
            <w:rFonts w:eastAsia="Times New Roman" w:cs="Arial"/>
            <w:color w:val="000000"/>
            <w:kern w:val="0"/>
            <w:sz w:val="24"/>
            <w:szCs w:val="24"/>
            <w:u w:val="none"/>
            <w:lang w:val="en-US" w:eastAsia="en-US" w:bidi="ar-SA"/>
          </w:rPr>
          <w:t xml:space="preserve">ection V, we added the information about the training-time performance highlighed in blue, and the </w:t>
        </w:r>
      </w:ins>
      <w:ins w:id="243" w:author="Unknown Author" w:date="2020-04-18T15:47:24Z">
        <w:r>
          <w:rPr>
            <w:rFonts w:eastAsia="Times New Roman" w:cs="Arial"/>
            <w:color w:val="000000"/>
            <w:kern w:val="0"/>
            <w:sz w:val="24"/>
            <w:szCs w:val="24"/>
            <w:u w:val="none"/>
            <w:lang w:val="en-US" w:eastAsia="en-US" w:bidi="ar-SA"/>
          </w:rPr>
          <w:t>F</w:t>
        </w:r>
      </w:ins>
      <w:ins w:id="244" w:author="Unknown Author" w:date="2020-04-18T15:47:24Z">
        <w:r>
          <w:rPr>
            <w:rFonts w:eastAsia="Times New Roman" w:cs="Arial"/>
            <w:color w:val="000000"/>
            <w:kern w:val="0"/>
            <w:sz w:val="24"/>
            <w:szCs w:val="24"/>
            <w:u w:val="none"/>
            <w:lang w:val="en-US" w:eastAsia="en-US" w:bidi="ar-SA"/>
          </w:rPr>
          <w:t>igure 3</w:t>
        </w:r>
      </w:ins>
    </w:p>
    <w:p>
      <w:pPr>
        <w:pStyle w:val="Normal"/>
        <w:spacing w:lineRule="auto" w:line="240"/>
        <w:rPr/>
      </w:pPr>
      <w:ins w:id="246" w:author="Unknown Author" w:date="2020-04-18T15:47:24Z">
        <w:r>
          <w:rPr>
            <w:rFonts w:eastAsia="Times New Roman" w:cs="Arial"/>
            <w:color w:val="000000"/>
            <w:kern w:val="0"/>
            <w:sz w:val="24"/>
            <w:szCs w:val="24"/>
            <w:u w:val="none"/>
            <w:lang w:val="en-US" w:eastAsia="en-US" w:bidi="ar-SA"/>
          </w:rPr>
          <w:t>shown below:</w:t>
        </w:r>
      </w:ins>
    </w:p>
    <w:p>
      <w:pPr>
        <w:pStyle w:val="Normal"/>
        <w:spacing w:lineRule="auto" w:line="240"/>
        <w:rPr>
          <w:rFonts w:eastAsia="Times New Roman" w:cs="Arial"/>
          <w:color w:val="000000"/>
          <w:kern w:val="0"/>
          <w:sz w:val="24"/>
          <w:szCs w:val="24"/>
          <w:u w:val="none"/>
          <w:lang w:val="en-US" w:eastAsia="en-US" w:bidi="ar-SA"/>
          <w:ins w:id="249" w:author="Unknown Author" w:date="2020-04-18T15:47:24Z"/>
        </w:rPr>
      </w:pPr>
      <w:ins w:id="248" w:author="Unknown Author" w:date="2020-04-18T15:47:24Z">
        <w:r>
          <w:rPr>
            <w:rFonts w:eastAsia="Times New Roman" w:cs="Arial"/>
            <w:color w:val="000000"/>
            <w:kern w:val="0"/>
            <w:sz w:val="24"/>
            <w:szCs w:val="24"/>
            <w:u w:val="none"/>
            <w:lang w:val="en-US" w:eastAsia="en-US" w:bidi="ar-SA"/>
          </w:rPr>
          <w:drawing>
            <wp:anchor behindDoc="0" distT="0" distB="0" distL="0" distR="0" simplePos="0" locked="0" layoutInCell="1" allowOverlap="1" relativeHeight="5">
              <wp:simplePos x="0" y="0"/>
              <wp:positionH relativeFrom="column">
                <wp:posOffset>661670</wp:posOffset>
              </wp:positionH>
              <wp:positionV relativeFrom="paragraph">
                <wp:posOffset>360045</wp:posOffset>
              </wp:positionV>
              <wp:extent cx="4702175" cy="324485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702175" cy="3244850"/>
                      </a:xfrm>
                      <a:prstGeom prst="rect">
                        <a:avLst/>
                      </a:prstGeom>
                    </pic:spPr>
                  </pic:pic>
                </a:graphicData>
              </a:graphic>
            </wp:anchor>
          </w:drawing>
        </w:r>
      </w:ins>
    </w:p>
    <w:p>
      <w:pPr>
        <w:pStyle w:val="Normal"/>
        <w:spacing w:lineRule="auto" w:line="240"/>
        <w:rPr>
          <w:rFonts w:eastAsia="Times New Roman" w:cs="Arial"/>
          <w:color w:val="000000"/>
          <w:kern w:val="0"/>
          <w:sz w:val="24"/>
          <w:szCs w:val="24"/>
          <w:u w:val="none"/>
          <w:lang w:val="en-US" w:eastAsia="en-US" w:bidi="ar-SA"/>
          <w:ins w:id="251" w:author="Unknown Author" w:date="2020-04-18T15:47:24Z"/>
        </w:rPr>
      </w:pPr>
      <w:ins w:id="250" w:author="Unknown Author" w:date="2020-04-18T15:47:24Z">
        <w:r>
          <w:rPr>
            <w:rFonts w:eastAsia="Times New Roman" w:cs="Arial"/>
            <w:color w:val="000000"/>
            <w:kern w:val="0"/>
            <w:sz w:val="24"/>
            <w:szCs w:val="24"/>
            <w:u w:val="none"/>
            <w:lang w:val="en-US" w:eastAsia="en-US" w:bidi="ar-SA"/>
          </w:rPr>
        </w:r>
      </w:ins>
    </w:p>
    <w:p>
      <w:pPr>
        <w:pStyle w:val="Normal"/>
        <w:spacing w:lineRule="auto" w:line="240"/>
        <w:rPr>
          <w:rFonts w:eastAsia="Times New Roman" w:cs="Arial"/>
          <w:color w:val="000000"/>
          <w:kern w:val="0"/>
          <w:sz w:val="24"/>
          <w:szCs w:val="24"/>
          <w:u w:val="none"/>
          <w:lang w:val="en-US" w:eastAsia="en-US" w:bidi="ar-SA"/>
          <w:ins w:id="253" w:author="Unknown Author" w:date="2020-04-18T15:47:24Z"/>
        </w:rPr>
      </w:pPr>
      <w:ins w:id="252" w:author="Unknown Author" w:date="2020-04-18T15:47:24Z">
        <w:r>
          <w:rPr>
            <w:rFonts w:eastAsia="Times New Roman" w:cs="Arial"/>
            <w:color w:val="000000"/>
            <w:kern w:val="0"/>
            <w:sz w:val="24"/>
            <w:szCs w:val="24"/>
            <w:u w:val="none"/>
            <w:lang w:val="en-US" w:eastAsia="en-US" w:bidi="ar-SA"/>
          </w:rPr>
        </w:r>
      </w:ins>
    </w:p>
    <w:p>
      <w:pPr>
        <w:pStyle w:val="Normal"/>
        <w:spacing w:lineRule="auto" w:line="240"/>
        <w:rPr>
          <w:rFonts w:eastAsia="Times New Roman"/>
          <w:color w:val="222222"/>
          <w:sz w:val="24"/>
          <w:szCs w:val="24"/>
          <w:highlight w:val="white"/>
          <w:lang w:val="en-US"/>
          <w:del w:id="255" w:author="Unknown Author" w:date="2020-04-19T18:17:48Z"/>
        </w:rPr>
      </w:pPr>
      <w:del w:id="254" w:author="Unknown Author" w:date="2020-04-19T18:17:48Z">
        <w:r>
          <w:rPr>
            <w:rFonts w:eastAsia="Times New Roman"/>
            <w:color w:val="222222"/>
            <w:sz w:val="24"/>
            <w:szCs w:val="24"/>
            <w:highlight w:val="white"/>
            <w:lang w:val="en-US"/>
          </w:rPr>
        </w:r>
      </w:del>
    </w:p>
    <w:p>
      <w:pPr>
        <w:pStyle w:val="Normal"/>
        <w:spacing w:lineRule="auto" w:line="240"/>
        <w:rPr>
          <w:rFonts w:eastAsia="Times New Roman"/>
          <w:color w:val="222222"/>
          <w:sz w:val="24"/>
          <w:szCs w:val="24"/>
          <w:highlight w:val="white"/>
          <w:lang w:val="en-US"/>
          <w:del w:id="257" w:author="Unknown Author" w:date="2020-04-19T18:07:53Z"/>
        </w:rPr>
      </w:pPr>
      <w:del w:id="256" w:author="Unknown Author" w:date="2020-04-19T18:07:53Z">
        <w:r>
          <w:rPr>
            <w:rFonts w:eastAsia="Times New Roman"/>
            <w:color w:val="222222"/>
            <w:sz w:val="24"/>
            <w:szCs w:val="24"/>
            <w:highlight w:val="white"/>
            <w:lang w:val="en-US"/>
          </w:rPr>
        </w:r>
      </w:del>
    </w:p>
    <w:p>
      <w:pPr>
        <w:pStyle w:val="Normal"/>
        <w:spacing w:lineRule="auto" w:line="240"/>
        <w:rPr>
          <w:rFonts w:eastAsia="Times New Roman"/>
          <w:color w:val="222222"/>
          <w:sz w:val="24"/>
          <w:szCs w:val="24"/>
          <w:highlight w:val="white"/>
          <w:lang w:val="en-US"/>
          <w:del w:id="259" w:author="Unknown Author" w:date="2020-04-19T18:08:51Z"/>
        </w:rPr>
      </w:pPr>
      <w:del w:id="258" w:author="Unknown Author" w:date="2020-04-19T18:08:51Z">
        <w:r>
          <w:rPr>
            <w:rFonts w:eastAsia="Times New Roman"/>
            <w:color w:val="222222"/>
            <w:sz w:val="24"/>
            <w:szCs w:val="24"/>
            <w:highlight w:val="white"/>
            <w:lang w:val="en-US"/>
          </w:rPr>
        </w:r>
      </w:del>
    </w:p>
    <w:p>
      <w:pPr>
        <w:pStyle w:val="Normal"/>
        <w:spacing w:lineRule="auto" w:line="240"/>
        <w:rPr>
          <w:rFonts w:eastAsia="Times New Roman"/>
          <w:color w:val="222222"/>
          <w:sz w:val="24"/>
          <w:szCs w:val="24"/>
          <w:highlight w:val="white"/>
          <w:lang w:val="en-US"/>
          <w:del w:id="261" w:author="Unknown Author" w:date="2020-04-18T19:03:07Z"/>
        </w:rPr>
      </w:pPr>
      <w:del w:id="260" w:author="Unknown Author" w:date="2020-04-18T19:03:07Z">
        <w:r>
          <w:rPr>
            <w:rFonts w:eastAsia="Times New Roman"/>
            <w:color w:val="222222"/>
            <w:sz w:val="24"/>
            <w:szCs w:val="24"/>
            <w:highlight w:val="white"/>
            <w:lang w:val="en-US"/>
          </w:rPr>
        </w:r>
      </w:del>
    </w:p>
    <w:p>
      <w:pPr>
        <w:pStyle w:val="Normal"/>
        <w:spacing w:lineRule="auto" w:line="240"/>
        <w:rPr>
          <w:rFonts w:eastAsia="Times New Roman"/>
          <w:color w:val="222222"/>
          <w:sz w:val="24"/>
          <w:szCs w:val="24"/>
          <w:lang w:val="en-US"/>
          <w:del w:id="263" w:author="Unknown Author" w:date="2020-04-18T19:03:07Z"/>
        </w:rPr>
      </w:pPr>
      <w:del w:id="262" w:author="Unknown Author" w:date="2020-04-18T19:03:07Z">
        <w:r>
          <w:rPr>
            <w:rFonts w:eastAsia="Times New Roman"/>
            <w:color w:val="222222"/>
            <w:sz w:val="24"/>
            <w:szCs w:val="24"/>
            <w:lang w:val="en-US"/>
          </w:rPr>
        </w:r>
      </w:del>
    </w:p>
    <w:p>
      <w:pPr>
        <w:pStyle w:val="Normal"/>
        <w:spacing w:lineRule="auto" w:line="240"/>
        <w:rPr/>
      </w:pPr>
      <w:del w:id="264" w:author="Unknown Author" w:date="2020-04-18T19:03:07Z">
        <w:r>
          <w:rPr>
            <w:rFonts w:eastAsia="Times New Roman"/>
            <w:color w:val="222222"/>
            <w:sz w:val="24"/>
            <w:szCs w:val="24"/>
            <w:lang w:val="en-US"/>
          </w:rPr>
          <w:br/>
        </w:r>
      </w:del>
      <w:r>
        <w:rPr>
          <w:rFonts w:eastAsia="Times New Roman"/>
          <w:color w:val="222222"/>
          <w:sz w:val="24"/>
          <w:szCs w:val="24"/>
          <w:highlight w:val="white"/>
          <w:lang w:val="en-US"/>
        </w:rPr>
        <w:t xml:space="preserve">3. Also, couple of sentences defining the standard CNN and defining the state of the art deep learning architectures. What is the difference between the two. Why the CNN performs well compared to just a deep learning neural network? </w:t>
      </w:r>
      <w:r>
        <w:rPr>
          <w:rFonts w:eastAsia="Times New Roman"/>
          <w:i/>
          <w:color w:val="222222"/>
          <w:sz w:val="24"/>
          <w:szCs w:val="24"/>
          <w:highlight w:val="white"/>
          <w:lang w:val="en-US"/>
        </w:rPr>
        <w:t>[Irina and Amin; Irina, please write a summary of EEGNet structure here. Then I will go through that and highlight the difference with ours.]</w:t>
      </w:r>
    </w:p>
    <w:p>
      <w:pPr>
        <w:pStyle w:val="Normal"/>
        <w:spacing w:lineRule="auto" w:line="240"/>
        <w:rPr>
          <w:rFonts w:eastAsia="Times New Roman"/>
          <w:i/>
          <w:i/>
          <w:color w:val="222222"/>
          <w:sz w:val="24"/>
          <w:szCs w:val="24"/>
          <w:highlight w:val="white"/>
          <w:lang w:val="en-US"/>
        </w:rPr>
      </w:pPr>
      <w:r>
        <w:rPr>
          <w:rFonts w:eastAsia="Times New Roman"/>
          <w:i/>
          <w:color w:val="222222"/>
          <w:sz w:val="24"/>
          <w:szCs w:val="24"/>
          <w:highlight w:val="white"/>
          <w:lang w:val="en-US"/>
        </w:rPr>
      </w:r>
    </w:p>
    <w:p>
      <w:pPr>
        <w:pStyle w:val="Normal"/>
        <w:spacing w:lineRule="auto" w:line="240"/>
        <w:jc w:val="both"/>
        <w:rPr/>
      </w:pPr>
      <w:del w:id="265" w:author="user" w:date="2020-04-13T14:21:00Z">
        <w:r>
          <w:rPr>
            <w:rFonts w:eastAsia="Times New Roman"/>
            <w:b/>
            <w:color w:val="222222"/>
            <w:sz w:val="24"/>
            <w:szCs w:val="24"/>
            <w:highlight w:val="white"/>
            <w:lang w:val="en-US"/>
          </w:rPr>
          <w:delText>Reply:</w:delText>
        </w:r>
      </w:del>
      <w:del w:id="266" w:author="user" w:date="2020-04-13T14:21:00Z">
        <w:r>
          <w:rPr>
            <w:rFonts w:eastAsia="Times New Roman"/>
            <w:color w:val="222222"/>
            <w:sz w:val="24"/>
            <w:szCs w:val="24"/>
            <w:highlight w:val="white"/>
            <w:lang w:val="en-US"/>
          </w:rPr>
          <w:delText xml:space="preserve"> </w:delText>
        </w:r>
      </w:del>
      <w:r>
        <w:rPr>
          <w:rFonts w:eastAsia="Times New Roman"/>
          <w:color w:val="222222"/>
          <w:sz w:val="24"/>
          <w:szCs w:val="24"/>
          <w:highlight w:val="white"/>
          <w:lang w:val="en-US"/>
        </w:rPr>
        <w:t xml:space="preserve">The introductory paragraph of </w:t>
      </w:r>
      <w:ins w:id="267" w:author="az" w:date="2020-04-03T11:42:00Z">
        <w:r>
          <w:rPr>
            <w:rFonts w:eastAsia="Times New Roman"/>
            <w:color w:val="222222"/>
            <w:sz w:val="24"/>
            <w:szCs w:val="24"/>
            <w:highlight w:val="white"/>
            <w:lang w:val="en-US"/>
          </w:rPr>
          <w:t>S</w:t>
        </w:r>
      </w:ins>
      <w:del w:id="268" w:author="az" w:date="2020-04-03T11:41:00Z">
        <w:r>
          <w:rPr>
            <w:rFonts w:eastAsia="Times New Roman"/>
            <w:color w:val="222222"/>
            <w:sz w:val="24"/>
            <w:szCs w:val="24"/>
            <w:highlight w:val="white"/>
            <w:lang w:val="en-US"/>
          </w:rPr>
          <w:delText>s</w:delText>
        </w:r>
      </w:del>
      <w:r>
        <w:rPr>
          <w:rFonts w:eastAsia="Times New Roman"/>
          <w:color w:val="222222"/>
          <w:sz w:val="24"/>
          <w:szCs w:val="24"/>
          <w:highlight w:val="white"/>
          <w:lang w:val="en-US"/>
        </w:rPr>
        <w:t xml:space="preserve">ection III was paraphrased to make it easier to understand what is defined as standard CNN and state-of-the-art deep learning architecture. The building blocks of standard CNN are considered in </w:t>
      </w:r>
      <w:ins w:id="269" w:author="az" w:date="2020-04-03T11:42:00Z">
        <w:r>
          <w:rPr>
            <w:rFonts w:eastAsia="Times New Roman"/>
            <w:color w:val="222222"/>
            <w:sz w:val="24"/>
            <w:szCs w:val="24"/>
            <w:highlight w:val="white"/>
            <w:lang w:val="en-US"/>
          </w:rPr>
          <w:t>S</w:t>
        </w:r>
      </w:ins>
      <w:del w:id="270" w:author="az" w:date="2020-04-03T11:42:00Z">
        <w:r>
          <w:rPr>
            <w:rFonts w:eastAsia="Times New Roman"/>
            <w:color w:val="222222"/>
            <w:sz w:val="24"/>
            <w:szCs w:val="24"/>
            <w:highlight w:val="white"/>
            <w:lang w:val="en-US"/>
          </w:rPr>
          <w:delText>s</w:delText>
        </w:r>
      </w:del>
      <w:r>
        <w:rPr>
          <w:rFonts w:eastAsia="Times New Roman"/>
          <w:color w:val="222222"/>
          <w:sz w:val="24"/>
          <w:szCs w:val="24"/>
          <w:highlight w:val="white"/>
          <w:lang w:val="en-US"/>
        </w:rPr>
        <w:t xml:space="preserve">ection III. A and the state-of-the-art deep learning architecture that is regarded as a benchmark for comparison, namely EEGNET structure, is described in section III.B. </w:t>
      </w:r>
      <w:r>
        <w:rPr>
          <w:color w:val="222222"/>
          <w:sz w:val="24"/>
          <w:szCs w:val="24"/>
          <w:highlight w:val="white"/>
        </w:rPr>
        <w:t xml:space="preserve"> The main point that we wanted to highlight in this article on the difference of what we do and what is demonstrated in the EEGNet paper is that the final structure of our CNN model comes from a purely data-driven brute-force model selection, while EEGNet is </w:t>
      </w:r>
      <w:commentRangeStart w:id="2"/>
      <w:commentRangeStart w:id="3"/>
      <w:r>
        <w:rPr>
          <w:color w:val="222222"/>
          <w:sz w:val="24"/>
          <w:szCs w:val="24"/>
          <w:highlight w:val="white"/>
        </w:rPr>
        <w:t>inspired by domain knowledge (i.e., FBCSP).</w:t>
      </w:r>
      <w:r>
        <w:rPr>
          <w:color w:val="222222"/>
          <w:sz w:val="24"/>
          <w:szCs w:val="24"/>
          <w:highlight w:val="white"/>
        </w:rPr>
      </w:r>
      <w:commentRangeEnd w:id="3"/>
      <w:r>
        <w:commentReference w:id="3"/>
      </w:r>
      <w:r>
        <w:rPr>
          <w:color w:val="222222"/>
          <w:sz w:val="24"/>
          <w:szCs w:val="24"/>
          <w:highlight w:val="white"/>
        </w:rPr>
      </w:r>
      <w:ins w:id="271" w:author="user" w:date="2020-04-13T12:13:00Z">
        <w:commentRangeEnd w:id="2"/>
        <w:r>
          <w:commentReference w:id="2"/>
        </w:r>
        <w:r>
          <w:rPr>
            <w:color w:val="222222"/>
            <w:sz w:val="24"/>
            <w:szCs w:val="24"/>
            <w:highlight w:val="white"/>
          </w:rPr>
          <w:t xml:space="preserve"> </w:t>
        </w:r>
      </w:ins>
      <w:ins w:id="272" w:author="user" w:date="2020-04-13T12:20:00Z">
        <w:r>
          <w:rPr>
            <w:color w:val="FFC000"/>
            <w:sz w:val="24"/>
            <w:szCs w:val="24"/>
            <w:highlight w:val="white"/>
          </w:rPr>
          <w:t xml:space="preserve">This inspiration </w:t>
        </w:r>
      </w:ins>
      <w:ins w:id="273" w:author="user" w:date="2020-04-13T12:22:00Z">
        <w:r>
          <w:rPr>
            <w:color w:val="FFC000"/>
            <w:sz w:val="24"/>
            <w:szCs w:val="24"/>
            <w:highlight w:val="white"/>
          </w:rPr>
          <w:t xml:space="preserve">is manifested in </w:t>
        </w:r>
      </w:ins>
      <w:ins w:id="274" w:author="user" w:date="2020-04-13T12:20:00Z">
        <w:r>
          <w:rPr>
            <w:color w:val="FFC000"/>
            <w:sz w:val="24"/>
            <w:szCs w:val="24"/>
            <w:highlight w:val="white"/>
          </w:rPr>
          <w:t>the simulations</w:t>
        </w:r>
      </w:ins>
      <w:ins w:id="275" w:author="user" w:date="2020-04-13T12:22:00Z">
        <w:r>
          <w:rPr>
            <w:color w:val="FFC000"/>
            <w:sz w:val="24"/>
            <w:szCs w:val="24"/>
            <w:highlight w:val="white"/>
          </w:rPr>
          <w:t xml:space="preserve">, from which it could be noticed </w:t>
        </w:r>
      </w:ins>
      <w:ins w:id="276" w:author="user" w:date="2020-04-13T12:20:00Z">
        <w:r>
          <w:rPr>
            <w:color w:val="FFC000"/>
            <w:sz w:val="24"/>
            <w:szCs w:val="24"/>
            <w:highlight w:val="white"/>
          </w:rPr>
          <w:t>that t</w:t>
        </w:r>
      </w:ins>
      <w:ins w:id="277" w:author="user" w:date="2020-04-13T12:13:00Z">
        <w:r>
          <w:rPr>
            <w:color w:val="FFC000"/>
            <w:sz w:val="24"/>
            <w:szCs w:val="24"/>
            <w:highlight w:val="white"/>
          </w:rPr>
          <w:t>he use</w:t>
        </w:r>
      </w:ins>
      <w:ins w:id="278" w:author="user" w:date="2020-04-13T12:13:00Z">
        <w:r>
          <w:rPr>
            <w:i/>
            <w:color w:val="FFC000"/>
            <w:sz w:val="24"/>
            <w:szCs w:val="24"/>
            <w:highlight w:val="white"/>
          </w:rPr>
          <w:t xml:space="preserve"> </w:t>
        </w:r>
      </w:ins>
      <w:ins w:id="279" w:author="user" w:date="2020-04-13T12:13:00Z">
        <w:r>
          <w:rPr>
            <w:color w:val="FFC000"/>
            <w:sz w:val="24"/>
            <w:szCs w:val="24"/>
            <w:highlight w:val="white"/>
          </w:rPr>
          <w:t xml:space="preserve">of depthwise convolutions </w:t>
        </w:r>
      </w:ins>
      <w:ins w:id="280" w:author="user" w:date="2020-04-13T12:15:00Z">
        <w:r>
          <w:rPr>
            <w:color w:val="FFC000"/>
            <w:sz w:val="24"/>
            <w:szCs w:val="24"/>
            <w:highlight w:val="white"/>
          </w:rPr>
          <w:t>allow</w:t>
        </w:r>
      </w:ins>
      <w:ins w:id="281" w:author="user" w:date="2020-04-13T12:14:00Z">
        <w:r>
          <w:rPr>
            <w:color w:val="FFC000"/>
            <w:sz w:val="24"/>
            <w:szCs w:val="24"/>
            <w:highlight w:val="white"/>
          </w:rPr>
          <w:t xml:space="preserve"> EEGNET to learn band-specific spatial </w:t>
        </w:r>
      </w:ins>
      <w:ins w:id="282" w:author="user" w:date="2020-04-13T12:16:00Z">
        <w:r>
          <w:rPr>
            <w:color w:val="FFC000"/>
            <w:sz w:val="24"/>
            <w:szCs w:val="24"/>
            <w:highlight w:val="white"/>
          </w:rPr>
          <w:t>filters in a way similar to FBCSP</w:t>
        </w:r>
      </w:ins>
      <w:ins w:id="283" w:author="user" w:date="2020-04-13T12:16:00Z">
        <w:r>
          <w:rPr>
            <w:color w:val="222222"/>
            <w:sz w:val="24"/>
            <w:szCs w:val="24"/>
            <w:highlight w:val="white"/>
          </w:rPr>
          <w:t xml:space="preserve">. </w:t>
        </w:r>
      </w:ins>
    </w:p>
    <w:p>
      <w:pPr>
        <w:pStyle w:val="TextBody"/>
        <w:jc w:val="both"/>
        <w:rPr>
          <w:color w:val="222222"/>
          <w:ins w:id="284" w:author="user" w:date="2020-04-06T23:17:00Z"/>
          <w:sz w:val="24"/>
          <w:szCs w:val="24"/>
          <w:highlight w:val="white"/>
        </w:rPr>
      </w:pPr>
      <w:r>
        <w:rPr>
          <w:color w:val="222222"/>
          <w:sz w:val="24"/>
          <w:szCs w:val="24"/>
          <w:highlight w:val="white"/>
        </w:rPr>
        <w:t>Regarding the performance of CNN in comparison to other deep learning neural networks, “several studies have already demonstrated the efficiency of CNNs in terms of training time (as compared to some of the popular recurrent neural networks) and effectiveness to capture latent features from raw EEG data [19].”</w:t>
      </w:r>
    </w:p>
    <w:p>
      <w:pPr>
        <w:pStyle w:val="TextBody"/>
        <w:jc w:val="both"/>
        <w:rPr/>
      </w:pPr>
      <w:ins w:id="285" w:author="user" w:date="2020-04-06T23:17:00Z">
        <w:r>
          <w:rPr>
            <w:color w:val="222222"/>
            <w:sz w:val="24"/>
            <w:szCs w:val="24"/>
            <w:highlight w:val="white"/>
          </w:rPr>
          <w:t>In order to better clarify the above mentioned points in the manuscript</w:t>
        </w:r>
      </w:ins>
      <w:ins w:id="286" w:author="user" w:date="2020-04-06T23:18:00Z">
        <w:r>
          <w:rPr>
            <w:color w:val="222222"/>
            <w:sz w:val="24"/>
            <w:szCs w:val="24"/>
            <w:highlight w:val="white"/>
          </w:rPr>
          <w:t xml:space="preserve">, the following </w:t>
        </w:r>
      </w:ins>
      <w:ins w:id="287" w:author="user" w:date="2020-04-06T23:19:00Z">
        <w:r>
          <w:rPr>
            <w:color w:val="222222"/>
            <w:sz w:val="24"/>
            <w:szCs w:val="24"/>
            <w:highlight w:val="white"/>
          </w:rPr>
          <w:t>changes were implemented in Section III:</w:t>
        </w:r>
      </w:ins>
    </w:p>
    <w:p>
      <w:pPr>
        <w:pStyle w:val="Normal"/>
        <w:jc w:val="both"/>
        <w:rPr>
          <w:del w:id="291" w:author="user" w:date="2020-04-06T23:19:00Z"/>
        </w:rPr>
      </w:pPr>
      <w:ins w:id="289" w:author="user" w:date="2020-04-06T23:19:00Z">
        <w:r>
          <w:rPr>
            <w:b/>
            <w:color w:val="000000"/>
            <w:sz w:val="24"/>
            <w:szCs w:val="24"/>
          </w:rPr>
          <w:t>“</w:t>
        </w:r>
      </w:ins>
      <w:del w:id="290" w:author="user" w:date="2020-04-06T23:19:00Z">
        <w:r>
          <w:rPr>
            <w:b/>
            <w:color w:val="000000"/>
            <w:sz w:val="24"/>
            <w:szCs w:val="24"/>
          </w:rPr>
          <w:delText>Implemented changes [Page , lines]:</w:delText>
        </w:r>
      </w:del>
    </w:p>
    <w:p>
      <w:pPr>
        <w:pStyle w:val="Normal"/>
        <w:jc w:val="both"/>
        <w:rPr/>
      </w:pPr>
      <w:r>
        <w:rPr>
          <w:color w:val="000000"/>
          <w:sz w:val="24"/>
          <w:szCs w:val="24"/>
        </w:rPr>
        <w:t xml:space="preserve">The key question in this study is whether using standard convolutional neural networks within a systematic model selection would possibly lead to </w:t>
      </w:r>
      <w:r>
        <w:rPr>
          <w:color w:val="0000FF"/>
          <w:sz w:val="24"/>
          <w:szCs w:val="24"/>
        </w:rPr>
        <w:t xml:space="preserve">a comparable classification accuracy for motor imagery tasks as the current state-of-the-art deep learning architectures, which are partially inspired by domain knowledge. </w:t>
      </w:r>
      <w:r>
        <w:rPr>
          <w:color w:val="000000"/>
          <w:sz w:val="24"/>
          <w:szCs w:val="24"/>
        </w:rPr>
        <w:t xml:space="preserve">Therefore, we first briefly describe the main building block </w:t>
      </w:r>
      <w:r>
        <w:rPr>
          <w:color w:val="0000FF"/>
          <w:sz w:val="24"/>
          <w:szCs w:val="24"/>
        </w:rPr>
        <w:t>standard</w:t>
      </w:r>
      <w:r>
        <w:rPr>
          <w:color w:val="000000"/>
          <w:sz w:val="24"/>
          <w:szCs w:val="24"/>
        </w:rPr>
        <w:t xml:space="preserve"> CNNs, which is the convolutional operation, and we then briefly describe the EEGNet architecture [37], which serves as the benchmark for comparison </w:t>
      </w:r>
      <w:r>
        <w:rPr>
          <w:color w:val="0000FF"/>
          <w:sz w:val="24"/>
          <w:szCs w:val="24"/>
        </w:rPr>
        <w:t>as it has shown the state-of-the-art performance in various EEG classification tasks.</w:t>
      </w:r>
      <w:ins w:id="292" w:author="user" w:date="2020-04-06T23:19:00Z">
        <w:r>
          <w:rPr>
            <w:color w:val="0000FF"/>
            <w:sz w:val="24"/>
            <w:szCs w:val="24"/>
          </w:rPr>
          <w:t>”</w:t>
        </w:r>
      </w:ins>
    </w:p>
    <w:p>
      <w:pPr>
        <w:pStyle w:val="TextBody"/>
        <w:spacing w:lineRule="auto" w:line="331" w:before="0" w:after="0"/>
        <w:jc w:val="both"/>
        <w:rPr>
          <w:b/>
          <w:b/>
          <w:color w:val="222222"/>
          <w:sz w:val="24"/>
          <w:highlight w:val="white"/>
        </w:rPr>
      </w:pPr>
      <w:r>
        <w:rPr>
          <w:b/>
          <w:color w:val="222222"/>
          <w:sz w:val="24"/>
          <w:highlight w:val="white"/>
        </w:rPr>
      </w:r>
    </w:p>
    <w:p>
      <w:pPr>
        <w:pStyle w:val="Normal"/>
        <w:spacing w:lineRule="auto" w:line="240"/>
        <w:rPr>
          <w:rFonts w:eastAsia="Times New Roman"/>
          <w:b/>
          <w:b/>
          <w:color w:val="222222"/>
          <w:sz w:val="24"/>
          <w:szCs w:val="24"/>
          <w:highlight w:val="white"/>
          <w:lang w:val="en-US"/>
        </w:rPr>
      </w:pPr>
      <w:r>
        <w:rPr>
          <w:rFonts w:eastAsia="Times New Roman"/>
          <w:b/>
          <w:color w:val="222222"/>
          <w:sz w:val="24"/>
          <w:szCs w:val="24"/>
          <w:highlight w:val="white"/>
          <w:lang w:val="en-US"/>
        </w:rPr>
        <w:t>Additional Questions: [The following comments are basically what the reviewer is asking above so no need to rewrite things, we just refer to above comments]</w:t>
      </w:r>
    </w:p>
    <w:p>
      <w:pPr>
        <w:pStyle w:val="Normal"/>
        <w:spacing w:lineRule="auto" w:line="240"/>
        <w:rPr/>
      </w:pPr>
      <w:r>
        <w:rPr>
          <w:rFonts w:eastAsia="Times New Roman"/>
          <w:color w:val="222222"/>
          <w:sz w:val="24"/>
          <w:szCs w:val="24"/>
          <w:lang w:val="en-US"/>
        </w:rPr>
        <w:br/>
      </w:r>
      <w:r>
        <w:rPr>
          <w:rFonts w:eastAsia="Times New Roman"/>
          <w:b/>
          <w:color w:val="222222"/>
          <w:sz w:val="24"/>
          <w:szCs w:val="24"/>
          <w:highlight w:val="white"/>
          <w:lang w:val="en-US"/>
        </w:rPr>
        <w:t>Does the paper contribute to the body of knowledge?:</w:t>
      </w:r>
      <w:r>
        <w:rPr>
          <w:rFonts w:eastAsia="Times New Roman"/>
          <w:color w:val="222222"/>
          <w:sz w:val="24"/>
          <w:szCs w:val="24"/>
          <w:highlight w:val="white"/>
          <w:lang w:val="en-US"/>
        </w:rPr>
        <w:t xml:space="preserve"> </w:t>
      </w:r>
      <w:r>
        <w:rPr>
          <w:rFonts w:eastAsia="Times New Roman"/>
          <w:i/>
          <w:color w:val="222222"/>
          <w:sz w:val="24"/>
          <w:szCs w:val="24"/>
          <w:highlight w:val="white"/>
          <w:lang w:val="en-US"/>
        </w:rPr>
        <w:t>The paper does not contribute to knowledge, however the paper provides a good survey of works in this area.  The authors have presented results of CNN in various configurations and compared it to a EEGnet benchmark.</w:t>
      </w:r>
      <w:r>
        <w:rPr>
          <w:rFonts w:eastAsia="Times New Roman"/>
          <w:i/>
          <w:color w:val="222222"/>
          <w:sz w:val="24"/>
          <w:szCs w:val="24"/>
          <w:lang w:val="en-US"/>
        </w:rPr>
        <w:br/>
      </w:r>
      <w:r>
        <w:rPr>
          <w:rFonts w:eastAsia="Times New Roman"/>
          <w:color w:val="222222"/>
          <w:sz w:val="24"/>
          <w:szCs w:val="24"/>
          <w:lang w:val="en-US"/>
        </w:rPr>
        <w:br/>
      </w:r>
      <w:r>
        <w:rPr>
          <w:rFonts w:eastAsia="Times New Roman"/>
          <w:b/>
          <w:color w:val="222222"/>
          <w:sz w:val="24"/>
          <w:szCs w:val="24"/>
          <w:highlight w:val="white"/>
          <w:lang w:val="en-US"/>
        </w:rPr>
        <w:t xml:space="preserve">Is the paper technically sound?: </w:t>
      </w:r>
      <w:r>
        <w:rPr>
          <w:rFonts w:eastAsia="Times New Roman"/>
          <w:i/>
          <w:color w:val="222222"/>
          <w:sz w:val="24"/>
          <w:szCs w:val="24"/>
          <w:highlight w:val="white"/>
          <w:lang w:val="en-US"/>
        </w:rPr>
        <w:t>Yes, the paper is technically sound.  It has provided some exhaustive simulations and work.</w:t>
      </w:r>
      <w:r>
        <w:rPr>
          <w:rFonts w:eastAsia="Times New Roman"/>
          <w:color w:val="222222"/>
          <w:sz w:val="24"/>
          <w:szCs w:val="24"/>
          <w:lang w:val="en-US"/>
        </w:rPr>
        <w:br/>
        <w:br/>
      </w:r>
      <w:r>
        <w:rPr>
          <w:rFonts w:eastAsia="Times New Roman"/>
          <w:b/>
          <w:color w:val="222222"/>
          <w:sz w:val="24"/>
          <w:szCs w:val="24"/>
          <w:highlight w:val="white"/>
          <w:lang w:val="en-US"/>
        </w:rPr>
        <w:t>Is the subject matter presented in a comprehensive manner?:</w:t>
      </w:r>
      <w:r>
        <w:rPr>
          <w:rFonts w:eastAsia="Times New Roman"/>
          <w:color w:val="222222"/>
          <w:sz w:val="24"/>
          <w:szCs w:val="24"/>
          <w:highlight w:val="white"/>
          <w:lang w:val="en-US"/>
        </w:rPr>
        <w:t xml:space="preserve"> </w:t>
      </w:r>
      <w:r>
        <w:rPr>
          <w:rFonts w:eastAsia="Times New Roman"/>
          <w:i/>
          <w:color w:val="222222"/>
          <w:sz w:val="24"/>
          <w:szCs w:val="24"/>
          <w:highlight w:val="white"/>
          <w:lang w:val="en-US"/>
        </w:rPr>
        <w:t>Yes, the subject matter is presented with exhaustive results, however the discussion section needs some improvement.  The authors need to provide a rational why their method performs well comparable with the benchmark method. It would be of interest to include the duration of time in seconds it took for the simulations to run on the PC with the specifications they have provided.</w:t>
      </w:r>
      <w:r>
        <w:rPr>
          <w:rFonts w:eastAsia="Times New Roman"/>
          <w:color w:val="222222"/>
          <w:sz w:val="24"/>
          <w:szCs w:val="24"/>
          <w:lang w:val="en-US"/>
        </w:rPr>
        <w:br/>
        <w:br/>
      </w:r>
      <w:r>
        <w:rPr>
          <w:rFonts w:eastAsia="Times New Roman"/>
          <w:b/>
          <w:color w:val="222222"/>
          <w:sz w:val="24"/>
          <w:szCs w:val="24"/>
          <w:highlight w:val="white"/>
          <w:lang w:val="en-US"/>
        </w:rPr>
        <w:t>Are the references provided applicable and sufficient?:</w:t>
      </w:r>
      <w:r>
        <w:rPr>
          <w:rFonts w:eastAsia="Times New Roman"/>
          <w:color w:val="222222"/>
          <w:sz w:val="24"/>
          <w:szCs w:val="24"/>
          <w:highlight w:val="white"/>
          <w:lang w:val="en-US"/>
        </w:rPr>
        <w:t xml:space="preserve"> </w:t>
      </w:r>
      <w:r>
        <w:rPr>
          <w:rFonts w:eastAsia="Times New Roman"/>
          <w:i/>
          <w:color w:val="222222"/>
          <w:sz w:val="24"/>
          <w:szCs w:val="24"/>
          <w:highlight w:val="white"/>
          <w:lang w:val="en-US"/>
        </w:rPr>
        <w:t>Yes, references are sufficient.</w:t>
      </w:r>
    </w:p>
    <w:p>
      <w:pPr>
        <w:pStyle w:val="TextBody"/>
        <w:spacing w:lineRule="auto" w:line="331" w:before="0" w:after="0"/>
        <w:jc w:val="both"/>
        <w:rPr>
          <w:b/>
          <w:b/>
          <w:color w:val="222222"/>
          <w:sz w:val="24"/>
          <w:highlight w:val="white"/>
        </w:rPr>
      </w:pPr>
      <w:r>
        <w:rPr>
          <w:b/>
          <w:color w:val="222222"/>
          <w:sz w:val="24"/>
          <w:highlight w:val="white"/>
        </w:rPr>
      </w:r>
    </w:p>
    <w:p>
      <w:pPr>
        <w:pStyle w:val="TextBody"/>
        <w:spacing w:lineRule="auto" w:line="331" w:before="0" w:after="0"/>
        <w:jc w:val="both"/>
        <w:rPr>
          <w:b/>
          <w:b/>
          <w:color w:val="222222"/>
          <w:ins w:id="294" w:author="Unknown Author" w:date="2020-04-19T18:19:42Z"/>
          <w:sz w:val="24"/>
          <w:highlight w:val="white"/>
        </w:rPr>
      </w:pPr>
      <w:ins w:id="293" w:author="Unknown Author" w:date="2020-04-19T18:19:42Z">
        <w:r>
          <w:rPr>
            <w:b/>
            <w:color w:val="222222"/>
            <w:sz w:val="24"/>
            <w:highlight w:val="white"/>
          </w:rPr>
        </w:r>
      </w:ins>
    </w:p>
    <w:p>
      <w:pPr>
        <w:pStyle w:val="TextBody"/>
        <w:spacing w:lineRule="auto" w:line="331" w:before="0" w:after="0"/>
        <w:jc w:val="both"/>
        <w:rPr>
          <w:b/>
          <w:b/>
          <w:color w:val="222222"/>
          <w:ins w:id="296" w:author="Unknown Author" w:date="2020-04-19T18:19:42Z"/>
          <w:sz w:val="24"/>
          <w:highlight w:val="white"/>
        </w:rPr>
      </w:pPr>
      <w:ins w:id="295" w:author="Unknown Author" w:date="2020-04-19T18:19:42Z">
        <w:r>
          <w:rPr>
            <w:b/>
            <w:color w:val="222222"/>
            <w:sz w:val="24"/>
            <w:highlight w:val="white"/>
          </w:rPr>
        </w:r>
      </w:ins>
    </w:p>
    <w:p>
      <w:pPr>
        <w:pStyle w:val="TextBody"/>
        <w:spacing w:lineRule="auto" w:line="331" w:before="0" w:after="0"/>
        <w:jc w:val="both"/>
        <w:rPr>
          <w:b/>
          <w:b/>
          <w:color w:val="222222"/>
          <w:ins w:id="298" w:author="Unknown Author" w:date="2020-04-19T18:19:42Z"/>
          <w:sz w:val="24"/>
          <w:highlight w:val="white"/>
        </w:rPr>
      </w:pPr>
      <w:ins w:id="297" w:author="Unknown Author" w:date="2020-04-19T18:19:42Z">
        <w:r>
          <w:rPr>
            <w:b/>
            <w:color w:val="222222"/>
            <w:sz w:val="24"/>
            <w:highlight w:val="white"/>
          </w:rPr>
        </w:r>
      </w:ins>
    </w:p>
    <w:p>
      <w:pPr>
        <w:pStyle w:val="TextBody"/>
        <w:spacing w:lineRule="auto" w:line="331" w:before="0" w:after="0"/>
        <w:jc w:val="both"/>
        <w:rPr>
          <w:b/>
          <w:b/>
          <w:color w:val="222222"/>
          <w:ins w:id="300" w:author="Unknown Author" w:date="2020-04-19T18:19:42Z"/>
          <w:sz w:val="24"/>
          <w:highlight w:val="white"/>
        </w:rPr>
      </w:pPr>
      <w:ins w:id="299" w:author="Unknown Author" w:date="2020-04-19T18:19:42Z">
        <w:r>
          <w:rPr>
            <w:b/>
            <w:color w:val="222222"/>
            <w:sz w:val="24"/>
            <w:highlight w:val="white"/>
          </w:rPr>
        </w:r>
      </w:ins>
    </w:p>
    <w:p>
      <w:pPr>
        <w:pStyle w:val="TextBody"/>
        <w:spacing w:lineRule="auto" w:line="331" w:before="0" w:after="0"/>
        <w:jc w:val="both"/>
        <w:rPr>
          <w:b/>
          <w:b/>
          <w:color w:val="222222"/>
          <w:sz w:val="24"/>
          <w:highlight w:val="white"/>
        </w:rPr>
      </w:pPr>
      <w:r>
        <w:rPr>
          <w:b/>
          <w:color w:val="222222"/>
          <w:sz w:val="24"/>
          <w:highlight w:val="white"/>
        </w:rPr>
      </w:r>
    </w:p>
    <w:p>
      <w:pPr>
        <w:pStyle w:val="TextBody"/>
        <w:spacing w:lineRule="auto" w:line="331" w:before="0" w:after="0"/>
        <w:jc w:val="both"/>
        <w:rPr>
          <w:b/>
          <w:b/>
          <w:color w:val="222222"/>
          <w:sz w:val="24"/>
          <w:highlight w:val="white"/>
          <w:del w:id="302" w:author="user" w:date="2020-04-06T23:26:00Z"/>
        </w:rPr>
      </w:pPr>
      <w:del w:id="301" w:author="user" w:date="2020-04-06T23:26:00Z">
        <w:r>
          <w:rPr>
            <w:b/>
            <w:color w:val="222222"/>
            <w:sz w:val="24"/>
            <w:highlight w:val="white"/>
          </w:rPr>
        </w:r>
      </w:del>
    </w:p>
    <w:p>
      <w:pPr>
        <w:pStyle w:val="TextBody"/>
        <w:spacing w:lineRule="auto" w:line="331" w:before="0" w:after="0"/>
        <w:jc w:val="both"/>
        <w:rPr>
          <w:b/>
          <w:b/>
          <w:color w:val="222222"/>
          <w:sz w:val="24"/>
          <w:highlight w:val="white"/>
          <w:del w:id="304" w:author="user" w:date="2020-04-06T23:26:00Z"/>
        </w:rPr>
      </w:pPr>
      <w:del w:id="303" w:author="user" w:date="2020-04-06T23:26:00Z">
        <w:r>
          <w:rPr>
            <w:b/>
            <w:color w:val="222222"/>
            <w:sz w:val="24"/>
            <w:highlight w:val="white"/>
          </w:rPr>
        </w:r>
      </w:del>
    </w:p>
    <w:p>
      <w:pPr>
        <w:pStyle w:val="TextBody"/>
        <w:spacing w:lineRule="auto" w:line="331" w:before="0" w:after="0"/>
        <w:jc w:val="both"/>
        <w:rPr>
          <w:b/>
          <w:b/>
          <w:color w:val="222222"/>
          <w:sz w:val="24"/>
          <w:highlight w:val="white"/>
        </w:rPr>
      </w:pPr>
      <w:r>
        <w:rPr>
          <w:b/>
          <w:color w:val="222222"/>
          <w:sz w:val="24"/>
          <w:highlight w:val="white"/>
        </w:rPr>
      </w:r>
    </w:p>
    <w:p>
      <w:pPr>
        <w:pStyle w:val="TextBody"/>
        <w:spacing w:lineRule="auto" w:line="331" w:before="0" w:after="0"/>
        <w:jc w:val="both"/>
        <w:rPr>
          <w:b/>
          <w:b/>
          <w:color w:val="222222"/>
          <w:sz w:val="24"/>
          <w:highlight w:val="white"/>
        </w:rPr>
      </w:pPr>
      <w:r>
        <w:rPr>
          <w:b/>
          <w:color w:val="222222"/>
          <w:sz w:val="24"/>
          <w:highlight w:val="white"/>
        </w:rPr>
      </w:r>
    </w:p>
    <w:p>
      <w:pPr>
        <w:pStyle w:val="TextBody"/>
        <w:spacing w:lineRule="auto" w:line="331" w:before="0" w:after="0"/>
        <w:jc w:val="both"/>
        <w:rPr>
          <w:b/>
          <w:b/>
          <w:color w:val="222222"/>
          <w:sz w:val="30"/>
          <w:szCs w:val="30"/>
          <w:highlight w:val="white"/>
        </w:rPr>
      </w:pPr>
      <w:r>
        <w:rPr>
          <w:b/>
          <w:color w:val="222222"/>
          <w:sz w:val="30"/>
          <w:szCs w:val="30"/>
          <w:highlight w:val="white"/>
        </w:rPr>
        <w:t>Reviewer 2:</w:t>
      </w:r>
    </w:p>
    <w:p>
      <w:pPr>
        <w:pStyle w:val="Normal"/>
        <w:spacing w:lineRule="auto" w:line="240"/>
        <w:rPr>
          <w:rFonts w:eastAsia="Times New Roman"/>
          <w:color w:val="222222"/>
          <w:sz w:val="24"/>
          <w:szCs w:val="24"/>
          <w:highlight w:val="white"/>
          <w:lang w:val="en-US"/>
        </w:rPr>
      </w:pPr>
      <w:r>
        <w:rPr>
          <w:rFonts w:eastAsia="Times New Roman"/>
          <w:color w:val="222222"/>
          <w:sz w:val="24"/>
          <w:szCs w:val="24"/>
          <w:highlight w:val="white"/>
          <w:lang w:val="en-US"/>
        </w:rPr>
        <w:t>Recommendation: Reject (update and resubmit encouraged)</w:t>
      </w:r>
    </w:p>
    <w:p>
      <w:pPr>
        <w:pStyle w:val="TextBody"/>
        <w:spacing w:lineRule="auto" w:line="331" w:before="0" w:after="0"/>
        <w:jc w:val="both"/>
        <w:rPr>
          <w:b/>
          <w:b/>
          <w:color w:val="222222"/>
          <w:sz w:val="30"/>
          <w:szCs w:val="30"/>
          <w:highlight w:val="white"/>
        </w:rPr>
      </w:pPr>
      <w:r>
        <w:rPr>
          <w:b/>
          <w:color w:val="222222"/>
          <w:sz w:val="30"/>
          <w:szCs w:val="30"/>
          <w:highlight w:val="white"/>
        </w:rPr>
      </w:r>
    </w:p>
    <w:p>
      <w:pPr>
        <w:pStyle w:val="Normal"/>
        <w:spacing w:lineRule="auto" w:line="240"/>
        <w:rPr/>
      </w:pPr>
      <w:r>
        <w:rPr>
          <w:rFonts w:eastAsia="Times New Roman"/>
          <w:color w:val="222222"/>
          <w:sz w:val="24"/>
          <w:szCs w:val="24"/>
          <w:highlight w:val="white"/>
          <w:lang w:val="en-US"/>
        </w:rPr>
        <w:t>Comments:</w:t>
      </w:r>
      <w:r>
        <w:rPr>
          <w:rFonts w:eastAsia="Times New Roman"/>
          <w:color w:val="222222"/>
          <w:sz w:val="24"/>
          <w:szCs w:val="24"/>
          <w:lang w:val="en-US"/>
        </w:rPr>
        <w:br/>
      </w:r>
      <w:r>
        <w:rPr>
          <w:rFonts w:eastAsia="Times New Roman"/>
          <w:i/>
          <w:color w:val="222222"/>
          <w:sz w:val="24"/>
          <w:szCs w:val="24"/>
          <w:highlight w:val="white"/>
          <w:lang w:val="en-US"/>
        </w:rPr>
        <w:t>1. The contribution of this paper is not explained clearly. Through reading the introduction of this paper, it gives the readers a feeling that the authors just apply standard convolutional neural networks on EEG datasets and optimize hyper-parameters by an exhaustive search. The superiority of the method proposed should be clarified more clearly in the revised version of the paper. [Amin]</w:t>
      </w:r>
    </w:p>
    <w:p>
      <w:pPr>
        <w:pStyle w:val="Normal"/>
        <w:spacing w:lineRule="auto" w:line="240"/>
        <w:rPr>
          <w:rFonts w:eastAsia="Times New Roman"/>
          <w:i/>
          <w:i/>
          <w:color w:val="222222"/>
          <w:sz w:val="24"/>
          <w:szCs w:val="24"/>
          <w:highlight w:val="white"/>
          <w:lang w:val="en-US"/>
        </w:rPr>
      </w:pPr>
      <w:r>
        <w:rPr>
          <w:rFonts w:eastAsia="Times New Roman"/>
          <w:i/>
          <w:color w:val="222222"/>
          <w:sz w:val="24"/>
          <w:szCs w:val="24"/>
          <w:highlight w:val="white"/>
          <w:lang w:val="en-US"/>
        </w:rPr>
      </w:r>
    </w:p>
    <w:p>
      <w:pPr>
        <w:pStyle w:val="Normal"/>
        <w:widowControl w:val="false"/>
        <w:spacing w:lineRule="atLeast" w:line="300" w:before="0" w:after="240"/>
        <w:rPr/>
      </w:pPr>
      <w:ins w:id="305" w:author="az" w:date="2020-04-03T15:34:00Z">
        <w:r>
          <w:rPr>
            <w:rFonts w:eastAsia="Times New Roman"/>
            <w:color w:val="222222"/>
            <w:sz w:val="24"/>
            <w:szCs w:val="24"/>
            <w:lang w:val="en-US"/>
          </w:rPr>
          <w:t xml:space="preserve">Please note that </w:t>
        </w:r>
      </w:ins>
      <w:ins w:id="306" w:author="az" w:date="2020-04-03T15:35:00Z">
        <w:r>
          <w:rPr>
            <w:rFonts w:eastAsia="Times New Roman"/>
            <w:color w:val="222222"/>
            <w:sz w:val="24"/>
            <w:szCs w:val="24"/>
            <w:lang w:val="en-US"/>
          </w:rPr>
          <w:t xml:space="preserve">we are </w:t>
        </w:r>
      </w:ins>
      <w:ins w:id="307" w:author="az" w:date="2020-04-03T15:54:00Z">
        <w:r>
          <w:rPr>
            <w:rFonts w:eastAsia="Times New Roman"/>
            <w:color w:val="222222"/>
            <w:sz w:val="24"/>
            <w:szCs w:val="24"/>
            <w:lang w:val="en-US"/>
          </w:rPr>
          <w:t xml:space="preserve">not </w:t>
        </w:r>
      </w:ins>
      <w:ins w:id="308" w:author="az" w:date="2020-04-03T15:35:00Z">
        <w:r>
          <w:rPr>
            <w:rFonts w:eastAsia="Times New Roman"/>
            <w:color w:val="222222"/>
            <w:sz w:val="24"/>
            <w:szCs w:val="24"/>
            <w:lang w:val="en-US"/>
          </w:rPr>
          <w:t xml:space="preserve">concluding that our constructed classifier is superior or inferior to </w:t>
        </w:r>
      </w:ins>
      <w:ins w:id="309" w:author="az" w:date="2020-04-03T15:36:00Z">
        <w:r>
          <w:rPr>
            <w:rFonts w:eastAsia="Times New Roman"/>
            <w:color w:val="222222"/>
            <w:sz w:val="24"/>
            <w:szCs w:val="24"/>
            <w:lang w:val="en-US"/>
          </w:rPr>
          <w:t xml:space="preserve">the well-known </w:t>
        </w:r>
      </w:ins>
      <w:ins w:id="310" w:author="az" w:date="2020-04-03T15:35:00Z">
        <w:r>
          <w:rPr>
            <w:rFonts w:eastAsia="Times New Roman"/>
            <w:color w:val="222222"/>
            <w:sz w:val="24"/>
            <w:szCs w:val="24"/>
            <w:lang w:val="en-US"/>
          </w:rPr>
          <w:t>EEGNet</w:t>
        </w:r>
      </w:ins>
      <w:ins w:id="311" w:author="az" w:date="2020-04-03T15:36:00Z">
        <w:r>
          <w:rPr>
            <w:rFonts w:eastAsia="Times New Roman"/>
            <w:color w:val="222222"/>
            <w:sz w:val="24"/>
            <w:szCs w:val="24"/>
            <w:lang w:val="en-US"/>
          </w:rPr>
          <w:t xml:space="preserve"> architecture</w:t>
        </w:r>
      </w:ins>
      <w:ins w:id="312" w:author="az" w:date="2020-04-03T15:35:00Z">
        <w:r>
          <w:rPr>
            <w:rFonts w:eastAsia="Times New Roman"/>
            <w:color w:val="222222"/>
            <w:sz w:val="24"/>
            <w:szCs w:val="24"/>
            <w:lang w:val="en-US"/>
          </w:rPr>
          <w:t>.</w:t>
        </w:r>
      </w:ins>
      <w:ins w:id="313" w:author="az" w:date="2020-04-03T15:36:00Z">
        <w:r>
          <w:rPr>
            <w:rFonts w:eastAsia="Times New Roman"/>
            <w:color w:val="222222"/>
            <w:sz w:val="24"/>
            <w:szCs w:val="24"/>
            <w:lang w:val="en-US"/>
          </w:rPr>
          <w:t xml:space="preserve"> </w:t>
        </w:r>
      </w:ins>
      <w:ins w:id="314" w:author="az" w:date="2020-04-03T15:41:00Z">
        <w:r>
          <w:rPr>
            <w:rFonts w:eastAsia="Times New Roman"/>
            <w:color w:val="222222"/>
            <w:sz w:val="24"/>
            <w:szCs w:val="24"/>
            <w:lang w:val="en-US"/>
          </w:rPr>
          <w:t>As a matter of fact,</w:t>
        </w:r>
      </w:ins>
      <w:ins w:id="315" w:author="az" w:date="2020-04-03T15:36:00Z">
        <w:r>
          <w:rPr>
            <w:rFonts w:eastAsia="Times New Roman"/>
            <w:color w:val="222222"/>
            <w:sz w:val="24"/>
            <w:szCs w:val="24"/>
            <w:lang w:val="en-US"/>
          </w:rPr>
          <w:t xml:space="preserve"> as mentioned at the end of Section V</w:t>
        </w:r>
      </w:ins>
      <w:ins w:id="316" w:author="az" w:date="2020-04-03T15:55:00Z">
        <w:r>
          <w:rPr>
            <w:rFonts w:eastAsia="Times New Roman"/>
            <w:color w:val="222222"/>
            <w:sz w:val="24"/>
            <w:szCs w:val="24"/>
            <w:lang w:val="en-US"/>
          </w:rPr>
          <w:t xml:space="preserve"> (Results)</w:t>
        </w:r>
      </w:ins>
      <w:ins w:id="317" w:author="az" w:date="2020-04-03T15:36:00Z">
        <w:r>
          <w:rPr>
            <w:rFonts w:eastAsia="Times New Roman"/>
            <w:color w:val="222222"/>
            <w:sz w:val="24"/>
            <w:szCs w:val="24"/>
            <w:lang w:val="en-US"/>
          </w:rPr>
          <w:t xml:space="preserve">, </w:t>
        </w:r>
      </w:ins>
      <w:ins w:id="318" w:author="az" w:date="2020-04-03T15:37:00Z">
        <w:r>
          <w:rPr>
            <w:rFonts w:eastAsia="Times New Roman"/>
            <w:color w:val="222222"/>
            <w:sz w:val="24"/>
            <w:szCs w:val="24"/>
            <w:lang w:val="en-US"/>
          </w:rPr>
          <w:t>we write: “</w:t>
        </w:r>
      </w:ins>
      <w:ins w:id="319" w:author="az" w:date="2020-04-03T15:37:00Z">
        <w:r>
          <w:rPr>
            <w:color w:val="000000"/>
            <w:sz w:val="24"/>
            <w:szCs w:val="24"/>
            <w:lang w:val="en-US"/>
          </w:rPr>
          <w:t xml:space="preserve">a two-sided Wilcoxon rank sum test does not reject the null hypothesis of having difference between these two sets of accuracies (p = 0.51). In other words, the classification accuracies achieved by ConvNetopt and EEGNet are comparable on BCI-DataSet2B”. </w:t>
        </w:r>
      </w:ins>
      <w:ins w:id="320" w:author="az" w:date="2020-04-03T15:42:00Z">
        <w:r>
          <w:rPr>
            <w:color w:val="000000"/>
            <w:sz w:val="24"/>
            <w:szCs w:val="24"/>
            <w:lang w:val="en-US"/>
          </w:rPr>
          <w:t xml:space="preserve">Nevertheless, </w:t>
        </w:r>
      </w:ins>
      <w:ins w:id="321" w:author="az" w:date="2020-04-03T15:37:00Z">
        <w:r>
          <w:rPr>
            <w:color w:val="000000"/>
            <w:sz w:val="24"/>
            <w:szCs w:val="24"/>
            <w:lang w:val="en-US"/>
          </w:rPr>
          <w:t xml:space="preserve">this observation indeed justifies the underlying hypothesis of our investigation; that is to say, </w:t>
        </w:r>
      </w:ins>
      <w:ins w:id="322" w:author="az" w:date="2020-04-03T15:38:00Z">
        <w:r>
          <w:rPr>
            <w:color w:val="000000"/>
            <w:sz w:val="24"/>
            <w:szCs w:val="24"/>
            <w:lang w:val="en-US"/>
          </w:rPr>
          <w:t xml:space="preserve">conducting a purely data-driven brute-force model selection within a restricted space of hyperparameters leads to classification accuracies that are comparable to that of EEGNet, which has been inspired </w:t>
        </w:r>
      </w:ins>
      <w:ins w:id="323" w:author="az" w:date="2020-04-03T15:41:00Z">
        <w:r>
          <w:rPr>
            <w:color w:val="000000"/>
            <w:sz w:val="24"/>
            <w:szCs w:val="24"/>
            <w:lang w:val="en-US"/>
          </w:rPr>
          <w:t xml:space="preserve">by Filter Bank Common Spatial Patterns (i.e., domain knowledge). </w:t>
        </w:r>
      </w:ins>
      <w:ins w:id="324" w:author="az" w:date="2020-04-03T15:59:00Z">
        <w:r>
          <w:rPr>
            <w:color w:val="000000"/>
            <w:sz w:val="24"/>
            <w:szCs w:val="24"/>
            <w:lang w:val="en-US"/>
          </w:rPr>
          <w:t>To better highlight the contribution and conclusion of the paper</w:t>
        </w:r>
      </w:ins>
      <w:ins w:id="325" w:author="az" w:date="2020-04-03T16:00:00Z">
        <w:r>
          <w:rPr>
            <w:color w:val="000000"/>
            <w:sz w:val="24"/>
            <w:szCs w:val="24"/>
            <w:lang w:val="en-US"/>
          </w:rPr>
          <w:t>,</w:t>
        </w:r>
      </w:ins>
      <w:ins w:id="326" w:author="az" w:date="2020-04-03T15:59:00Z">
        <w:r>
          <w:rPr>
            <w:color w:val="000000"/>
            <w:sz w:val="24"/>
            <w:szCs w:val="24"/>
            <w:lang w:val="en-US"/>
          </w:rPr>
          <w:t xml:space="preserve"> please note that:</w:t>
        </w:r>
      </w:ins>
    </w:p>
    <w:p>
      <w:pPr>
        <w:pStyle w:val="Normal"/>
        <w:widowControl w:val="false"/>
        <w:spacing w:lineRule="atLeast" w:line="300" w:before="0" w:after="240"/>
        <w:rPr/>
      </w:pPr>
      <w:ins w:id="328" w:author="az" w:date="2020-04-03T15:59:00Z">
        <w:r>
          <w:rPr>
            <w:color w:val="000000"/>
            <w:sz w:val="24"/>
            <w:szCs w:val="24"/>
            <w:lang w:val="en-US"/>
          </w:rPr>
          <w:t xml:space="preserve">1. </w:t>
        </w:r>
      </w:ins>
      <w:ins w:id="329" w:author="user" w:date="2020-04-06T23:21:00Z">
        <w:r>
          <w:rPr>
            <w:color w:val="000000"/>
            <w:sz w:val="24"/>
            <w:szCs w:val="24"/>
            <w:lang w:val="en-US"/>
          </w:rPr>
          <w:t xml:space="preserve"> </w:t>
        </w:r>
      </w:ins>
      <w:ins w:id="330" w:author="user" w:date="2020-04-06T23:20:00Z">
        <w:r>
          <w:rPr>
            <w:color w:val="000000"/>
            <w:sz w:val="24"/>
            <w:szCs w:val="24"/>
            <w:lang w:val="en-US"/>
          </w:rPr>
          <w:t>t</w:t>
        </w:r>
      </w:ins>
      <w:del w:id="331" w:author="user" w:date="2020-04-06T23:20:00Z">
        <w:r>
          <w:rPr>
            <w:color w:val="000000"/>
            <w:sz w:val="24"/>
            <w:szCs w:val="24"/>
            <w:lang w:val="en-US"/>
          </w:rPr>
          <w:delText>t</w:delText>
        </w:r>
      </w:del>
      <w:ins w:id="332" w:author="az" w:date="2020-04-03T15:47:00Z">
        <w:r>
          <w:rPr>
            <w:color w:val="000000"/>
            <w:sz w:val="24"/>
            <w:szCs w:val="24"/>
            <w:lang w:val="en-US"/>
          </w:rPr>
          <w:t xml:space="preserve">he following statement is </w:t>
        </w:r>
      </w:ins>
      <w:ins w:id="333" w:author="az" w:date="2020-04-03T16:00:00Z">
        <w:r>
          <w:rPr>
            <w:color w:val="000000"/>
            <w:sz w:val="24"/>
            <w:szCs w:val="24"/>
            <w:lang w:val="en-US"/>
          </w:rPr>
          <w:t xml:space="preserve">now </w:t>
        </w:r>
      </w:ins>
      <w:ins w:id="334" w:author="az" w:date="2020-04-03T15:47:00Z">
        <w:r>
          <w:rPr>
            <w:color w:val="000000"/>
            <w:sz w:val="24"/>
            <w:szCs w:val="24"/>
            <w:lang w:val="en-US"/>
          </w:rPr>
          <w:t xml:space="preserve">added at the </w:t>
        </w:r>
      </w:ins>
      <w:del w:id="335" w:author="user" w:date="2020-04-06T23:28:00Z">
        <w:r>
          <w:rPr>
            <w:color w:val="000000"/>
            <w:sz w:val="24"/>
            <w:szCs w:val="24"/>
            <w:lang w:val="en-US"/>
          </w:rPr>
          <w:delText>ningibeg</w:delText>
        </w:r>
      </w:del>
      <w:ins w:id="336" w:author="user" w:date="2020-04-06T23:28:00Z">
        <w:r>
          <w:rPr>
            <w:color w:val="000000"/>
            <w:sz w:val="24"/>
            <w:szCs w:val="24"/>
            <w:lang w:val="en-US"/>
          </w:rPr>
          <w:t>beginning</w:t>
        </w:r>
      </w:ins>
      <w:ins w:id="337" w:author="az" w:date="2020-04-03T15:47:00Z">
        <w:r>
          <w:rPr>
            <w:color w:val="000000"/>
            <w:sz w:val="24"/>
            <w:szCs w:val="24"/>
            <w:lang w:val="en-US"/>
          </w:rPr>
          <w:t xml:space="preserve"> of Section VI</w:t>
        </w:r>
      </w:ins>
      <w:ins w:id="338" w:author="az" w:date="2020-04-03T15:49:00Z">
        <w:r>
          <w:rPr>
            <w:color w:val="000000"/>
            <w:sz w:val="24"/>
            <w:szCs w:val="24"/>
            <w:lang w:val="en-US"/>
          </w:rPr>
          <w:t xml:space="preserve"> to highlight the underlying question behind our study:</w:t>
        </w:r>
      </w:ins>
    </w:p>
    <w:p>
      <w:pPr>
        <w:pStyle w:val="Normal"/>
        <w:spacing w:lineRule="auto" w:line="240"/>
        <w:jc w:val="both"/>
        <w:rPr/>
      </w:pPr>
      <w:ins w:id="340" w:author="az" w:date="2020-04-03T15:49:00Z">
        <w:r>
          <w:rPr>
            <w:color w:val="000000"/>
            <w:sz w:val="24"/>
            <w:szCs w:val="24"/>
            <w:lang w:val="en-US"/>
          </w:rPr>
          <w:t>“</w:t>
        </w:r>
      </w:ins>
      <w:ins w:id="341" w:author="az" w:date="2020-04-03T15:49:00Z">
        <w:r>
          <w:rPr>
            <w:rFonts w:eastAsia="Times New Roman"/>
            <w:color w:val="0000FF"/>
            <w:sz w:val="24"/>
            <w:szCs w:val="24"/>
            <w:lang w:val="en-US"/>
          </w:rPr>
          <w:t xml:space="preserve">Deep learning technologies has offered unprecedented opportunities to construct remarkably accurate classifiers by integrating the process of feature extraction into the classifier training. However, this integration process comes at the price of tuning a large number of (algorithmic and structural) hyperparameters. This has partially led many studies to rely on existing well-known architectures such as AlexNet or ResNet, use the domain knowledge to construct the final architecture, or have an unclear </w:t>
        </w:r>
      </w:ins>
      <w:ins w:id="342" w:author="az" w:date="2020-04-03T15:49:00Z">
        <w:r>
          <w:rPr>
            <w:rFonts w:eastAsia="Times New Roman"/>
            <w:i/>
            <w:color w:val="0000FF"/>
            <w:sz w:val="24"/>
            <w:szCs w:val="24"/>
            <w:lang w:val="en-US"/>
          </w:rPr>
          <w:t>ad hoc</w:t>
        </w:r>
      </w:ins>
      <w:ins w:id="343" w:author="az" w:date="2020-04-03T15:49:00Z">
        <w:r>
          <w:rPr>
            <w:rFonts w:eastAsia="Times New Roman"/>
            <w:color w:val="0000FF"/>
            <w:sz w:val="24"/>
            <w:szCs w:val="24"/>
            <w:lang w:val="en-US"/>
          </w:rPr>
          <w:t xml:space="preserve"> strategy deployed for model selection. This raises the question as to whether training accurate deep learning models using a principled model selection is possible, or, alternatively, experience and developing high intuition regarding the collected BCI data is the most prudent way to go about tuning the hyperparameters.</w:t>
        </w:r>
      </w:ins>
      <w:ins w:id="344" w:author="az" w:date="2020-04-03T15:49:00Z">
        <w:r>
          <w:rPr>
            <w:rFonts w:eastAsia="Times New Roman"/>
            <w:color w:val="222222"/>
            <w:sz w:val="24"/>
            <w:szCs w:val="24"/>
            <w:lang w:val="en-US"/>
          </w:rPr>
          <w:t xml:space="preserve">”; </w:t>
        </w:r>
      </w:ins>
    </w:p>
    <w:p>
      <w:pPr>
        <w:pStyle w:val="Normal"/>
        <w:spacing w:lineRule="auto" w:line="240"/>
        <w:jc w:val="both"/>
        <w:rPr>
          <w:rFonts w:eastAsia="Times New Roman"/>
          <w:color w:val="222222"/>
          <w:sz w:val="24"/>
          <w:szCs w:val="24"/>
          <w:lang w:val="en-US"/>
          <w:ins w:id="347" w:author="az" w:date="2020-04-03T15:49:00Z"/>
        </w:rPr>
      </w:pPr>
      <w:ins w:id="346" w:author="az" w:date="2020-04-03T15:49:00Z">
        <w:r>
          <w:rPr>
            <w:rFonts w:eastAsia="Times New Roman"/>
            <w:color w:val="222222"/>
            <w:sz w:val="24"/>
            <w:szCs w:val="24"/>
            <w:lang w:val="en-US"/>
          </w:rPr>
        </w:r>
      </w:ins>
    </w:p>
    <w:p>
      <w:pPr>
        <w:pStyle w:val="ListParagraph"/>
        <w:numPr>
          <w:ilvl w:val="0"/>
          <w:numId w:val="1"/>
        </w:numPr>
        <w:spacing w:lineRule="auto" w:line="240"/>
        <w:ind w:left="360" w:right="0" w:hanging="360"/>
        <w:jc w:val="both"/>
        <w:rPr/>
      </w:pPr>
      <w:ins w:id="348" w:author="az" w:date="2020-04-03T15:50:00Z">
        <w:r>
          <w:rPr>
            <w:rFonts w:eastAsia="Times New Roman"/>
            <w:color w:val="222222"/>
            <w:sz w:val="24"/>
            <w:szCs w:val="24"/>
            <w:lang w:val="en-US"/>
          </w:rPr>
          <w:t xml:space="preserve">in the third paragraph of Section VI (Discussion), we </w:t>
        </w:r>
      </w:ins>
      <w:ins w:id="349" w:author="az" w:date="2020-04-03T16:01:00Z">
        <w:r>
          <w:rPr>
            <w:rFonts w:eastAsia="Times New Roman"/>
            <w:color w:val="222222"/>
            <w:sz w:val="24"/>
            <w:szCs w:val="24"/>
            <w:lang w:val="en-US"/>
          </w:rPr>
          <w:t>write</w:t>
        </w:r>
      </w:ins>
      <w:ins w:id="350" w:author="az" w:date="2020-04-03T15:50:00Z">
        <w:r>
          <w:rPr>
            <w:rFonts w:eastAsia="Times New Roman"/>
            <w:color w:val="222222"/>
            <w:sz w:val="24"/>
            <w:szCs w:val="24"/>
            <w:lang w:val="en-US"/>
          </w:rPr>
          <w:t>:</w:t>
        </w:r>
      </w:ins>
    </w:p>
    <w:p>
      <w:pPr>
        <w:pStyle w:val="Normal"/>
        <w:spacing w:lineRule="auto" w:line="240"/>
        <w:jc w:val="both"/>
        <w:rPr>
          <w:rFonts w:eastAsia="Times New Roman"/>
          <w:color w:val="222222"/>
          <w:sz w:val="24"/>
          <w:szCs w:val="24"/>
          <w:lang w:val="en-US"/>
          <w:ins w:id="353" w:author="az" w:date="2020-04-03T15:50:00Z"/>
        </w:rPr>
      </w:pPr>
      <w:ins w:id="352" w:author="az" w:date="2020-04-03T15:50:00Z">
        <w:r>
          <w:rPr>
            <w:rFonts w:eastAsia="Times New Roman"/>
            <w:color w:val="222222"/>
            <w:sz w:val="24"/>
            <w:szCs w:val="24"/>
            <w:lang w:val="en-US"/>
          </w:rPr>
        </w:r>
      </w:ins>
    </w:p>
    <w:p>
      <w:pPr>
        <w:pStyle w:val="Normal"/>
        <w:widowControl w:val="false"/>
        <w:spacing w:lineRule="atLeast" w:line="300" w:before="0" w:after="240"/>
        <w:rPr/>
      </w:pPr>
      <w:ins w:id="354" w:author="az" w:date="2020-04-03T15:50:00Z">
        <w:r>
          <w:rPr>
            <w:rFonts w:eastAsia="Times New Roman"/>
            <w:color w:val="222222"/>
            <w:sz w:val="24"/>
            <w:szCs w:val="24"/>
            <w:lang w:val="en-US"/>
          </w:rPr>
          <w:t>“</w:t>
        </w:r>
      </w:ins>
      <w:ins w:id="355" w:author="az" w:date="2020-04-03T15:50:00Z">
        <w:r>
          <w:rPr>
            <w:color w:val="0000FF"/>
            <w:sz w:val="24"/>
            <w:szCs w:val="24"/>
            <w:lang w:val="en-US"/>
          </w:rPr>
          <w:t>Going back to the main question of this study, this observation shows the possibility of using standard CNNs within a systematic brute- force model selection to achieve comparable classification accuracy as the state-of-the-art deep learning architectures used in the classification of motor imagery tasks.”</w:t>
        </w:r>
      </w:ins>
      <w:ins w:id="356" w:author="az" w:date="2020-04-03T16:01:00Z">
        <w:r>
          <w:rPr>
            <w:color w:val="0000FF"/>
            <w:sz w:val="24"/>
            <w:szCs w:val="24"/>
            <w:lang w:val="en-US"/>
          </w:rPr>
          <w:t xml:space="preserve">; </w:t>
        </w:r>
      </w:ins>
    </w:p>
    <w:p>
      <w:pPr>
        <w:pStyle w:val="Normal"/>
        <w:spacing w:lineRule="auto" w:line="240"/>
        <w:jc w:val="both"/>
        <w:rPr>
          <w:rFonts w:eastAsia="Times New Roman"/>
          <w:color w:val="222222"/>
          <w:sz w:val="24"/>
          <w:szCs w:val="24"/>
          <w:lang w:val="en-US"/>
          <w:ins w:id="358" w:author="az" w:date="2020-04-03T15:51:00Z"/>
        </w:rPr>
      </w:pPr>
      <w:ins w:id="357" w:author="az" w:date="2020-04-03T15:51:00Z">
        <w:r>
          <w:rPr>
            <w:rFonts w:eastAsia="Times New Roman"/>
            <w:color w:val="222222"/>
            <w:sz w:val="24"/>
            <w:szCs w:val="24"/>
            <w:lang w:val="en-US"/>
          </w:rPr>
        </w:r>
      </w:ins>
    </w:p>
    <w:p>
      <w:pPr>
        <w:pStyle w:val="ListParagraph"/>
        <w:numPr>
          <w:ilvl w:val="0"/>
          <w:numId w:val="1"/>
        </w:numPr>
        <w:spacing w:lineRule="auto" w:line="240"/>
        <w:ind w:left="450" w:right="0" w:hanging="450"/>
        <w:jc w:val="both"/>
        <w:rPr/>
      </w:pPr>
      <w:ins w:id="359" w:author="az" w:date="2020-04-03T15:51:00Z">
        <w:r>
          <w:rPr>
            <w:rFonts w:eastAsia="Times New Roman"/>
            <w:color w:val="222222"/>
            <w:sz w:val="24"/>
            <w:szCs w:val="24"/>
            <w:lang w:val="en-US"/>
          </w:rPr>
          <w:t xml:space="preserve">the following paragraph </w:t>
        </w:r>
      </w:ins>
      <w:ins w:id="360" w:author="az" w:date="2020-04-03T16:02:00Z">
        <w:r>
          <w:rPr>
            <w:rFonts w:eastAsia="Times New Roman"/>
            <w:color w:val="222222"/>
            <w:sz w:val="24"/>
            <w:szCs w:val="24"/>
            <w:lang w:val="en-US"/>
          </w:rPr>
          <w:t xml:space="preserve">is now added </w:t>
        </w:r>
      </w:ins>
      <w:ins w:id="361" w:author="az" w:date="2020-04-03T15:51:00Z">
        <w:r>
          <w:rPr>
            <w:rFonts w:eastAsia="Times New Roman"/>
            <w:color w:val="222222"/>
            <w:sz w:val="24"/>
            <w:szCs w:val="24"/>
            <w:lang w:val="en-US"/>
          </w:rPr>
          <w:t xml:space="preserve">in the Discussion </w:t>
        </w:r>
      </w:ins>
      <w:ins w:id="362" w:author="az" w:date="2020-04-03T16:02:00Z">
        <w:r>
          <w:rPr>
            <w:rFonts w:eastAsia="Times New Roman"/>
            <w:color w:val="222222"/>
            <w:sz w:val="24"/>
            <w:szCs w:val="24"/>
            <w:lang w:val="en-US"/>
          </w:rPr>
          <w:t>section to</w:t>
        </w:r>
      </w:ins>
      <w:ins w:id="363" w:author="az" w:date="2020-04-03T15:52:00Z">
        <w:r>
          <w:rPr>
            <w:rFonts w:eastAsia="Times New Roman"/>
            <w:color w:val="222222"/>
            <w:sz w:val="24"/>
            <w:szCs w:val="24"/>
            <w:lang w:val="en-US"/>
          </w:rPr>
          <w:t xml:space="preserve"> </w:t>
        </w:r>
      </w:ins>
      <w:ins w:id="364" w:author="az" w:date="2020-04-03T15:53:00Z">
        <w:r>
          <w:rPr>
            <w:rFonts w:eastAsia="Times New Roman"/>
            <w:color w:val="222222"/>
            <w:sz w:val="24"/>
            <w:szCs w:val="24"/>
            <w:lang w:val="en-US"/>
          </w:rPr>
          <w:t xml:space="preserve">better </w:t>
        </w:r>
      </w:ins>
      <w:ins w:id="365" w:author="az" w:date="2020-04-03T15:51:00Z">
        <w:r>
          <w:rPr>
            <w:rFonts w:eastAsia="Times New Roman"/>
            <w:color w:val="222222"/>
            <w:sz w:val="24"/>
            <w:szCs w:val="24"/>
            <w:lang w:val="en-US"/>
          </w:rPr>
          <w:t xml:space="preserve">highlight </w:t>
        </w:r>
      </w:ins>
      <w:ins w:id="366" w:author="az" w:date="2020-04-03T15:52:00Z">
        <w:r>
          <w:rPr>
            <w:rFonts w:eastAsia="Times New Roman"/>
            <w:color w:val="222222"/>
            <w:sz w:val="24"/>
            <w:szCs w:val="24"/>
            <w:lang w:val="en-US"/>
          </w:rPr>
          <w:t xml:space="preserve">the main conclusion of the paper from a general perspective; that is to say, from the </w:t>
        </w:r>
      </w:ins>
      <w:ins w:id="367" w:author="az" w:date="2020-04-03T15:54:00Z">
        <w:r>
          <w:rPr>
            <w:rFonts w:eastAsia="Times New Roman"/>
            <w:color w:val="222222"/>
            <w:sz w:val="24"/>
            <w:szCs w:val="24"/>
            <w:lang w:val="en-US"/>
          </w:rPr>
          <w:t xml:space="preserve">general </w:t>
        </w:r>
      </w:ins>
      <w:del w:id="368" w:author="user" w:date="2020-04-03T21:11:00Z">
        <w:r>
          <w:rPr>
            <w:rFonts w:eastAsia="Times New Roman"/>
            <w:color w:val="222222"/>
            <w:sz w:val="24"/>
            <w:szCs w:val="24"/>
            <w:lang w:val="en-US"/>
          </w:rPr>
          <w:delText>standapoint</w:delText>
        </w:r>
      </w:del>
      <w:ins w:id="369" w:author="user" w:date="2020-04-03T21:11:00Z">
        <w:r>
          <w:rPr>
            <w:rFonts w:eastAsia="Times New Roman"/>
            <w:color w:val="222222"/>
            <w:sz w:val="24"/>
            <w:szCs w:val="24"/>
            <w:lang w:val="en-US"/>
          </w:rPr>
          <w:t>standpoint</w:t>
        </w:r>
      </w:ins>
      <w:ins w:id="370" w:author="az" w:date="2020-04-03T15:52:00Z">
        <w:r>
          <w:rPr>
            <w:rFonts w:eastAsia="Times New Roman"/>
            <w:color w:val="222222"/>
            <w:sz w:val="24"/>
            <w:szCs w:val="24"/>
            <w:lang w:val="en-US"/>
          </w:rPr>
          <w:t xml:space="preserve"> of machine learning:</w:t>
        </w:r>
      </w:ins>
    </w:p>
    <w:p>
      <w:pPr>
        <w:pStyle w:val="ListParagraph"/>
        <w:spacing w:lineRule="auto" w:line="240"/>
        <w:ind w:left="360" w:right="0" w:hanging="0"/>
        <w:jc w:val="both"/>
        <w:rPr>
          <w:rFonts w:eastAsia="Times New Roman"/>
          <w:color w:val="222222"/>
          <w:sz w:val="24"/>
          <w:szCs w:val="24"/>
          <w:lang w:val="en-US"/>
          <w:ins w:id="372" w:author="az" w:date="2020-04-03T15:49:00Z"/>
        </w:rPr>
      </w:pPr>
      <w:ins w:id="371" w:author="az" w:date="2020-04-03T15:49:00Z">
        <w:r>
          <w:rPr>
            <w:rFonts w:eastAsia="Times New Roman"/>
            <w:color w:val="222222"/>
            <w:sz w:val="24"/>
            <w:szCs w:val="24"/>
            <w:lang w:val="en-US"/>
          </w:rPr>
        </w:r>
      </w:ins>
    </w:p>
    <w:p>
      <w:pPr>
        <w:pStyle w:val="Normal"/>
        <w:spacing w:lineRule="auto" w:line="240"/>
        <w:jc w:val="both"/>
        <w:rPr/>
      </w:pPr>
      <w:ins w:id="373" w:author="az" w:date="2020-04-03T15:49:00Z">
        <w:r>
          <w:rPr>
            <w:rFonts w:eastAsia="Times New Roman"/>
            <w:color w:val="222222"/>
            <w:sz w:val="24"/>
            <w:szCs w:val="24"/>
            <w:lang w:val="en-US"/>
          </w:rPr>
          <w:t>“</w:t>
        </w:r>
      </w:ins>
      <w:ins w:id="374" w:author="az" w:date="2020-04-03T15:49:00Z">
        <w:r>
          <w:rPr>
            <w:rFonts w:eastAsia="Times New Roman"/>
            <w:color w:val="0000FF"/>
            <w:sz w:val="24"/>
            <w:szCs w:val="24"/>
            <w:lang w:val="en-US"/>
          </w:rPr>
          <w:t xml:space="preserve">In other words, our study is a comparison between the use of prior knowledge versus data in the context of model selection. Naturally, </w:t>
        </w:r>
      </w:ins>
      <w:del w:id="375" w:author="user" w:date="2020-04-06T23:24:00Z">
        <w:r>
          <w:rPr>
            <w:rFonts w:eastAsia="Times New Roman"/>
            <w:color w:val="0000FF"/>
            <w:sz w:val="24"/>
            <w:szCs w:val="24"/>
            <w:lang w:val="en-US"/>
          </w:rPr>
          <w:delText>if  “</w:delText>
        </w:r>
      </w:del>
      <w:ins w:id="376" w:author="user" w:date="2020-04-06T23:24:00Z">
        <w:r>
          <w:rPr>
            <w:rFonts w:eastAsia="Times New Roman"/>
            <w:color w:val="0000FF"/>
            <w:sz w:val="24"/>
            <w:szCs w:val="24"/>
            <w:lang w:val="en-US"/>
          </w:rPr>
          <w:t>if “</w:t>
        </w:r>
      </w:ins>
      <w:ins w:id="377" w:author="az" w:date="2020-04-03T15:49:00Z">
        <w:r>
          <w:rPr>
            <w:rFonts w:eastAsia="Times New Roman"/>
            <w:color w:val="0000FF"/>
            <w:sz w:val="24"/>
            <w:szCs w:val="24"/>
            <w:lang w:val="en-US"/>
          </w:rPr>
          <w:t>good” prior knowledge about the nature of data and a mechanism for encoding this knowledge into the structure of a classification rule are available, we may expect training highly accurate predictive models; however, in the absence of such prior knowledge, we may look into conducting a data-driven brute-force model selection as a viable option. Nevertheless, the performance of the selected structure, which is the outcome of this brute-force model selection, depends on the pre-specified space of hyperparameters. Here, we showed that in so far as classification of sensorimotor rhythms is concerned, a pre-specified space that was restricted by our computing power and defined based on common values of hyperparameters can lead to accurate classifiers</w:t>
        </w:r>
      </w:ins>
      <w:ins w:id="378" w:author="az" w:date="2020-04-03T15:49:00Z">
        <w:r>
          <w:rPr>
            <w:rFonts w:eastAsia="Times New Roman"/>
            <w:color w:val="222222"/>
            <w:sz w:val="24"/>
            <w:szCs w:val="24"/>
            <w:lang w:val="en-US"/>
          </w:rPr>
          <w:t>.”</w:t>
        </w:r>
      </w:ins>
    </w:p>
    <w:p>
      <w:pPr>
        <w:pStyle w:val="Normal"/>
        <w:widowControl w:val="false"/>
        <w:spacing w:lineRule="atLeast" w:line="300" w:before="0" w:after="240"/>
        <w:rPr/>
      </w:pPr>
      <w:r>
        <w:rPr>
          <w:rFonts w:eastAsia="Times New Roman"/>
          <w:color w:val="222222"/>
          <w:sz w:val="24"/>
          <w:szCs w:val="24"/>
          <w:lang w:val="en-US"/>
        </w:rPr>
        <w:br/>
      </w:r>
    </w:p>
    <w:p>
      <w:pPr>
        <w:pStyle w:val="Normal"/>
        <w:widowControl w:val="false"/>
        <w:spacing w:lineRule="atLeast" w:line="300" w:before="0" w:after="240"/>
        <w:rPr>
          <w:rFonts w:eastAsia="Times New Roman"/>
          <w:color w:val="222222"/>
          <w:sz w:val="24"/>
          <w:szCs w:val="24"/>
          <w:lang w:val="en-US"/>
          <w:ins w:id="380" w:author="Unknown Author" w:date="2020-04-19T18:50:30Z"/>
        </w:rPr>
      </w:pPr>
      <w:ins w:id="379" w:author="Unknown Author" w:date="2020-04-19T18:50:30Z">
        <w:r>
          <w:rPr>
            <w:rFonts w:eastAsia="Times New Roman"/>
            <w:color w:val="222222"/>
            <w:sz w:val="24"/>
            <w:szCs w:val="24"/>
            <w:lang w:val="en-US"/>
          </w:rPr>
        </w:r>
      </w:ins>
    </w:p>
    <w:p>
      <w:pPr>
        <w:pStyle w:val="Normal"/>
        <w:widowControl w:val="false"/>
        <w:spacing w:lineRule="atLeast" w:line="300" w:before="0" w:after="240"/>
        <w:rPr>
          <w:rFonts w:eastAsia="Times New Roman"/>
          <w:color w:val="222222"/>
          <w:sz w:val="24"/>
          <w:szCs w:val="24"/>
          <w:lang w:val="en-US"/>
          <w:ins w:id="382" w:author="Unknown Author" w:date="2020-04-19T18:50:30Z"/>
        </w:rPr>
      </w:pPr>
      <w:ins w:id="381" w:author="Unknown Author" w:date="2020-04-19T18:50:30Z">
        <w:r>
          <w:rPr>
            <w:rFonts w:eastAsia="Times New Roman"/>
            <w:color w:val="222222"/>
            <w:sz w:val="24"/>
            <w:szCs w:val="24"/>
            <w:lang w:val="en-US"/>
          </w:rPr>
        </w:r>
      </w:ins>
    </w:p>
    <w:p>
      <w:pPr>
        <w:pStyle w:val="Normal"/>
        <w:widowControl w:val="false"/>
        <w:spacing w:lineRule="atLeast" w:line="300" w:before="0" w:after="240"/>
        <w:rPr/>
      </w:pPr>
      <w:r>
        <w:rPr>
          <w:rFonts w:eastAsia="Times New Roman"/>
          <w:color w:val="222222"/>
          <w:sz w:val="24"/>
          <w:szCs w:val="24"/>
          <w:lang w:val="en-US"/>
        </w:rPr>
        <w:br/>
      </w:r>
      <w:r>
        <w:rPr>
          <w:rFonts w:eastAsia="Times New Roman"/>
          <w:i/>
          <w:color w:val="222222"/>
          <w:sz w:val="24"/>
          <w:szCs w:val="24"/>
          <w:highlight w:val="white"/>
          <w:lang w:val="en-US"/>
        </w:rPr>
        <w:t xml:space="preserve">2. In "INDEX TERMS", the term of "motor imagery" appears twice. </w:t>
      </w:r>
      <w:del w:id="383" w:author="user" w:date="2020-04-06T23:24:00Z">
        <w:r>
          <w:rPr>
            <w:rFonts w:eastAsia="Times New Roman"/>
            <w:i/>
            <w:color w:val="222222"/>
            <w:sz w:val="24"/>
            <w:szCs w:val="24"/>
            <w:highlight w:val="white"/>
            <w:lang w:val="en-US"/>
          </w:rPr>
          <w:delText>[Irina, please remove this duplication]</w:delText>
        </w:r>
      </w:del>
    </w:p>
    <w:p>
      <w:pPr>
        <w:pStyle w:val="Normal"/>
        <w:spacing w:lineRule="auto" w:line="240"/>
        <w:rPr>
          <w:rFonts w:eastAsia="Times New Roman"/>
          <w:i/>
          <w:i/>
          <w:color w:val="222222"/>
          <w:sz w:val="24"/>
          <w:szCs w:val="24"/>
          <w:highlight w:val="white"/>
          <w:lang w:val="en-US"/>
        </w:rPr>
      </w:pPr>
      <w:r>
        <w:rPr>
          <w:rFonts w:eastAsia="Times New Roman"/>
          <w:i/>
          <w:color w:val="222222"/>
          <w:sz w:val="24"/>
          <w:szCs w:val="24"/>
          <w:highlight w:val="white"/>
          <w:lang w:val="en-US"/>
        </w:rPr>
      </w:r>
    </w:p>
    <w:p>
      <w:pPr>
        <w:pStyle w:val="Normal"/>
        <w:rPr/>
      </w:pPr>
      <w:r>
        <w:rPr>
          <w:b/>
          <w:color w:val="000000"/>
        </w:rPr>
        <w:t>Reply:</w:t>
      </w:r>
      <w:r>
        <w:rPr>
          <w:color w:val="000000"/>
        </w:rPr>
        <w:t xml:space="preserve"> The duplication was removed. </w:t>
      </w:r>
    </w:p>
    <w:p>
      <w:pPr>
        <w:pStyle w:val="Normal"/>
        <w:spacing w:lineRule="auto" w:line="240"/>
        <w:rPr/>
      </w:pPr>
      <w:r>
        <w:rPr>
          <w:rFonts w:eastAsia="Times New Roman"/>
          <w:color w:val="222222"/>
          <w:sz w:val="24"/>
          <w:szCs w:val="24"/>
          <w:lang w:val="en-US"/>
        </w:rPr>
        <w:br/>
      </w:r>
      <w:r>
        <w:rPr>
          <w:rFonts w:eastAsia="Times New Roman"/>
          <w:i/>
          <w:color w:val="222222"/>
          <w:sz w:val="24"/>
          <w:szCs w:val="24"/>
          <w:highlight w:val="white"/>
          <w:lang w:val="en-US"/>
        </w:rPr>
        <w:t xml:space="preserve">3. Generally, three kinds of EEG signals are utilized in constructing BCI systems,  which are steady-state evoked potential (SSVEP),  motor imagery, and event-related potential (ERP). A comparison of them should be added to make the paper more comprehensive. </w:t>
      </w:r>
      <w:del w:id="384" w:author="user" w:date="2020-04-06T23:24:00Z">
        <w:r>
          <w:rPr>
            <w:rFonts w:eastAsia="Times New Roman"/>
            <w:i/>
            <w:color w:val="222222"/>
            <w:sz w:val="24"/>
            <w:szCs w:val="24"/>
            <w:highlight w:val="white"/>
            <w:lang w:val="en-US"/>
          </w:rPr>
          <w:delText>[Irina please do research and address this thourghly; We will check your response but do your best]</w:delText>
        </w:r>
      </w:del>
    </w:p>
    <w:p>
      <w:pPr>
        <w:pStyle w:val="Normal"/>
        <w:spacing w:lineRule="auto" w:line="240"/>
        <w:rPr>
          <w:rFonts w:eastAsia="Times New Roman"/>
          <w:i/>
          <w:i/>
          <w:color w:val="222222"/>
          <w:sz w:val="24"/>
          <w:szCs w:val="24"/>
          <w:highlight w:val="white"/>
          <w:lang w:val="en-US"/>
        </w:rPr>
      </w:pPr>
      <w:r>
        <w:rPr>
          <w:rFonts w:eastAsia="Times New Roman"/>
          <w:i/>
          <w:color w:val="222222"/>
          <w:sz w:val="24"/>
          <w:szCs w:val="24"/>
          <w:highlight w:val="white"/>
          <w:lang w:val="en-US"/>
        </w:rPr>
      </w:r>
    </w:p>
    <w:p>
      <w:pPr>
        <w:pStyle w:val="Normal"/>
        <w:rPr/>
      </w:pPr>
      <w:del w:id="385" w:author="user" w:date="2020-04-13T14:21:00Z">
        <w:r>
          <w:rPr>
            <w:b/>
            <w:color w:val="000000"/>
            <w:sz w:val="24"/>
            <w:szCs w:val="24"/>
          </w:rPr>
          <w:delText xml:space="preserve">Reply: </w:delText>
        </w:r>
      </w:del>
      <w:r>
        <w:rPr>
          <w:color w:val="000000"/>
          <w:sz w:val="24"/>
          <w:szCs w:val="24"/>
          <w:rPrChange w:id="0" w:author="user" w:date="2020-04-13T14:21:00Z"/>
        </w:rPr>
        <w:t>We thank the reviewer for the useful comments. The suggested information</w:t>
      </w:r>
      <w:ins w:id="387" w:author="user" w:date="2020-04-06T23:28:00Z">
        <w:r>
          <w:rPr>
            <w:color w:val="000000"/>
            <w:sz w:val="24"/>
            <w:szCs w:val="24"/>
          </w:rPr>
          <w:t xml:space="preserve"> about d</w:t>
        </w:r>
      </w:ins>
      <w:ins w:id="388" w:author="user" w:date="2020-04-06T23:29:00Z">
        <w:r>
          <w:rPr>
            <w:color w:val="000000"/>
            <w:sz w:val="24"/>
            <w:szCs w:val="24"/>
          </w:rPr>
          <w:t>ifferent EEG signals that could be utilized to construct BCI systems</w:t>
        </w:r>
      </w:ins>
      <w:r>
        <w:rPr>
          <w:color w:val="000000"/>
          <w:sz w:val="24"/>
          <w:szCs w:val="24"/>
          <w:rPrChange w:id="0" w:author="user" w:date="2020-04-13T14:21:00Z"/>
        </w:rPr>
        <w:t xml:space="preserve"> was added to manuscript.</w:t>
      </w:r>
    </w:p>
    <w:p>
      <w:pPr>
        <w:pStyle w:val="Normal"/>
        <w:spacing w:lineRule="auto" w:line="240"/>
        <w:rPr>
          <w:rFonts w:eastAsia="Times New Roman"/>
          <w:i/>
          <w:i/>
          <w:color w:val="222222"/>
          <w:sz w:val="24"/>
          <w:szCs w:val="24"/>
          <w:highlight w:val="white"/>
        </w:rPr>
      </w:pPr>
      <w:r>
        <w:rPr>
          <w:rFonts w:eastAsia="Times New Roman"/>
          <w:i/>
          <w:color w:val="222222"/>
          <w:sz w:val="24"/>
          <w:szCs w:val="24"/>
          <w:highlight w:val="white"/>
        </w:rPr>
      </w:r>
    </w:p>
    <w:p>
      <w:pPr>
        <w:pStyle w:val="ListParagraph"/>
        <w:spacing w:lineRule="auto" w:line="240"/>
        <w:ind w:left="360" w:right="0" w:hanging="0"/>
        <w:jc w:val="both"/>
        <w:rPr/>
      </w:pPr>
      <w:ins w:id="390" w:author="user" w:date="2020-04-06T23:30:00Z">
        <w:r>
          <w:rPr>
            <w:rFonts w:eastAsia="Times New Roman"/>
            <w:color w:val="222222"/>
            <w:sz w:val="24"/>
            <w:szCs w:val="24"/>
            <w:lang w:val="en-US"/>
          </w:rPr>
          <w:t>in the second paragraph of Section I (Introducti</w:t>
        </w:r>
      </w:ins>
      <w:ins w:id="391" w:author="user" w:date="2020-04-06T23:31:00Z">
        <w:r>
          <w:rPr>
            <w:rFonts w:eastAsia="Times New Roman"/>
            <w:color w:val="222222"/>
            <w:sz w:val="24"/>
            <w:szCs w:val="24"/>
            <w:lang w:val="en-US"/>
          </w:rPr>
          <w:t>on</w:t>
        </w:r>
      </w:ins>
      <w:ins w:id="392" w:author="user" w:date="2020-04-06T23:30:00Z">
        <w:r>
          <w:rPr>
            <w:rFonts w:eastAsia="Times New Roman"/>
            <w:color w:val="222222"/>
            <w:sz w:val="24"/>
            <w:szCs w:val="24"/>
            <w:lang w:val="en-US"/>
          </w:rPr>
          <w:t>), we write:</w:t>
        </w:r>
      </w:ins>
    </w:p>
    <w:p>
      <w:pPr>
        <w:pStyle w:val="Normal"/>
        <w:rPr>
          <w:b/>
          <w:b/>
          <w:color w:val="000000"/>
          <w:del w:id="394" w:author="user" w:date="2020-04-06T23:30:00Z"/>
        </w:rPr>
      </w:pPr>
      <w:del w:id="393" w:author="user" w:date="2020-04-06T23:30:00Z">
        <w:r>
          <w:rPr>
            <w:b/>
            <w:color w:val="000000"/>
          </w:rPr>
          <w:delText>Implemented changes [Page , lines]:</w:delText>
        </w:r>
      </w:del>
      <w:r>
        <w:rPr/>
        <w:commentReference w:id="4"/>
      </w:r>
    </w:p>
    <w:p>
      <w:pPr>
        <w:pStyle w:val="Normal"/>
        <w:rPr/>
      </w:pPr>
      <w:r>
        <w:rPr>
          <w:b/>
          <w:color w:val="000000"/>
        </w:rPr>
        <w:t xml:space="preserve"> </w:t>
      </w:r>
    </w:p>
    <w:p>
      <w:pPr>
        <w:pStyle w:val="Normal"/>
        <w:spacing w:lineRule="auto" w:line="240"/>
        <w:jc w:val="both"/>
        <w:rPr>
          <w:del w:id="395" w:author="Unknown Author" w:date="2020-04-19T19:47:34Z"/>
        </w:rPr>
      </w:pPr>
      <w:r>
        <w:rPr>
          <w:sz w:val="24"/>
          <w:szCs w:val="24"/>
        </w:rPr>
        <w:t xml:space="preserve">The design of a high-performance EEG-based BCI system is an open research problem and requires accurate decoding of the EEG signals generated by neuro-electrical activities in the brain [9]–[11]. </w:t>
      </w:r>
    </w:p>
    <w:p>
      <w:pPr>
        <w:pStyle w:val="Normal"/>
        <w:spacing w:lineRule="auto" w:line="240"/>
        <w:jc w:val="both"/>
        <w:rPr>
          <w:color w:val="0000FF"/>
          <w:del w:id="430" w:author="Unknown Author" w:date="2020-04-19T20:04:09Z"/>
        </w:rPr>
      </w:pPr>
      <w:r>
        <w:rPr>
          <w:color w:val="0000FF"/>
          <w:sz w:val="24"/>
          <w:szCs w:val="24"/>
          <w:lang w:val="en-US"/>
          <w:rPrChange w:id="0" w:author="Unknown Author" w:date="2020-04-19T20:14:18Z"/>
        </w:rPr>
        <w:t xml:space="preserve">EEG-based BCI systems are classified as </w:t>
      </w:r>
      <w:del w:id="397" w:author="Unknown Author" w:date="2020-04-19T19:34:06Z">
        <w:r>
          <w:rPr>
            <w:color w:val="0000FF"/>
            <w:sz w:val="24"/>
            <w:szCs w:val="24"/>
            <w:lang w:val="en-US"/>
          </w:rPr>
          <w:delText>evoked</w:delText>
        </w:r>
      </w:del>
      <w:ins w:id="398" w:author="Unknown Author" w:date="2020-04-19T19:36:26Z">
        <w:bookmarkStart w:id="0" w:name="__DdeLink__574_3520322615"/>
        <w:r>
          <w:rPr>
            <w:color w:val="0000FF"/>
            <w:kern w:val="0"/>
            <w:sz w:val="24"/>
            <w:szCs w:val="24"/>
            <w:lang w:val="en-US" w:eastAsia="en-US" w:bidi="ar-SA"/>
          </w:rPr>
          <w:t>exogenous</w:t>
        </w:r>
      </w:ins>
      <w:bookmarkEnd w:id="0"/>
      <w:r>
        <w:rPr>
          <w:color w:val="0000FF"/>
          <w:sz w:val="24"/>
          <w:szCs w:val="24"/>
          <w:lang w:val="en-US"/>
          <w:rPrChange w:id="0" w:author="Unknown Author" w:date="2020-04-19T20:14:18Z"/>
        </w:rPr>
        <w:t xml:space="preserve"> and</w:t>
      </w:r>
      <w:ins w:id="400" w:author="Unknown Author" w:date="2020-04-19T19:36:35Z">
        <w:r>
          <w:rPr>
            <w:color w:val="0000FF"/>
            <w:sz w:val="24"/>
            <w:szCs w:val="24"/>
            <w:lang w:val="en-US"/>
          </w:rPr>
          <w:t xml:space="preserve"> endogenous</w:t>
        </w:r>
      </w:ins>
      <w:del w:id="401" w:author="Unknown Author" w:date="2020-04-19T19:37:18Z">
        <w:r>
          <w:rPr>
            <w:color w:val="0000FF"/>
            <w:sz w:val="24"/>
            <w:szCs w:val="24"/>
            <w:lang w:val="en-US"/>
          </w:rPr>
          <w:delText xml:space="preserve"> </w:delText>
        </w:r>
      </w:del>
      <w:del w:id="402" w:author="Unknown Author" w:date="2020-04-19T19:34:15Z">
        <w:r>
          <w:rPr>
            <w:color w:val="0000FF"/>
            <w:sz w:val="24"/>
            <w:szCs w:val="24"/>
            <w:lang w:val="en-US"/>
          </w:rPr>
          <w:delText>spontaneous</w:delText>
        </w:r>
      </w:del>
      <w:r>
        <w:rPr>
          <w:color w:val="0000FF"/>
          <w:sz w:val="24"/>
          <w:szCs w:val="24"/>
          <w:lang w:val="en-US"/>
          <w:rPrChange w:id="0" w:author="Unknown Author" w:date="2020-04-19T20:14:18Z"/>
        </w:rPr>
        <w:t>, where the former require</w:t>
      </w:r>
      <w:ins w:id="404" w:author="az" w:date="2020-04-03T10:51:00Z">
        <w:r>
          <w:rPr>
            <w:color w:val="0000FF"/>
            <w:sz w:val="24"/>
            <w:szCs w:val="24"/>
            <w:lang w:val="en-US"/>
          </w:rPr>
          <w:t>s</w:t>
        </w:r>
      </w:ins>
      <w:r>
        <w:rPr>
          <w:color w:val="0000FF"/>
          <w:sz w:val="24"/>
          <w:szCs w:val="24"/>
          <w:lang w:val="en-US"/>
          <w:rPrChange w:id="0" w:author="Unknown Author" w:date="2020-04-19T20:14:18Z"/>
        </w:rPr>
        <w:t xml:space="preserve"> an external stimulus to excite certain responses in the brain [12]. Depending on the type of stimulation, the </w:t>
      </w:r>
      <w:del w:id="406" w:author="Unknown Author" w:date="2020-04-19T19:44:29Z">
        <w:r>
          <w:rPr>
            <w:color w:val="0000FF"/>
            <w:sz w:val="24"/>
            <w:szCs w:val="24"/>
            <w:lang w:val="en-US"/>
          </w:rPr>
          <w:delText>evoked</w:delText>
        </w:r>
      </w:del>
      <w:ins w:id="407" w:author="Unknown Author" w:date="2020-04-19T19:44:29Z">
        <w:r>
          <w:rPr>
            <w:color w:val="0000FF"/>
            <w:kern w:val="0"/>
            <w:sz w:val="24"/>
            <w:szCs w:val="24"/>
            <w:lang w:val="en-US" w:eastAsia="en-US" w:bidi="ar-SA"/>
          </w:rPr>
          <w:t>exogenous BCIs</w:t>
        </w:r>
      </w:ins>
      <w:r>
        <w:rPr>
          <w:color w:val="0000FF"/>
          <w:sz w:val="24"/>
          <w:szCs w:val="24"/>
          <w:lang w:val="en-US"/>
          <w:rPrChange w:id="0" w:author="Unknown Author" w:date="2020-04-19T20:14:18Z"/>
        </w:rPr>
        <w:t xml:space="preserve"> </w:t>
      </w:r>
      <w:del w:id="409" w:author="Unknown Author" w:date="2020-04-19T19:44:36Z">
        <w:r>
          <w:rPr>
            <w:color w:val="0000FF"/>
            <w:sz w:val="24"/>
            <w:szCs w:val="24"/>
            <w:lang w:val="en-US"/>
          </w:rPr>
          <w:delText xml:space="preserve">systems </w:delText>
        </w:r>
      </w:del>
      <w:del w:id="410" w:author="Unknown Author" w:date="2020-04-19T19:43:06Z">
        <w:r>
          <w:rPr>
            <w:color w:val="0000FF"/>
            <w:sz w:val="24"/>
            <w:szCs w:val="24"/>
            <w:lang w:val="en-US"/>
          </w:rPr>
          <w:delText>could</w:delText>
        </w:r>
      </w:del>
      <w:ins w:id="411" w:author="Unknown Author" w:date="2020-04-19T20:02:10Z">
        <w:r>
          <w:rPr>
            <w:rFonts w:eastAsia="Fira Code Retina" w:cs="Fira Code Light"/>
            <w:color w:val="0000FF"/>
            <w:kern w:val="0"/>
            <w:sz w:val="24"/>
            <w:szCs w:val="24"/>
            <w:lang w:val="en-US" w:eastAsia="en-US" w:bidi="ar-SA"/>
          </w:rPr>
          <w:t xml:space="preserve">use </w:t>
        </w:r>
      </w:ins>
      <w:del w:id="412" w:author="Unknown Author" w:date="2020-04-19T19:43:06Z">
        <w:r>
          <w:rPr>
            <w:color w:val="0000FF"/>
            <w:sz w:val="24"/>
            <w:szCs w:val="24"/>
            <w:lang w:val="en-US"/>
          </w:rPr>
          <w:delText xml:space="preserve"> be</w:delText>
        </w:r>
      </w:del>
      <w:del w:id="413" w:author="Unknown Author" w:date="2020-04-19T19:45:11Z">
        <w:r>
          <w:rPr>
            <w:color w:val="0000FF"/>
            <w:sz w:val="24"/>
            <w:szCs w:val="24"/>
            <w:lang w:val="en-US"/>
          </w:rPr>
          <w:delText xml:space="preserve"> further categorized as systems that depend </w:delText>
        </w:r>
      </w:del>
      <w:del w:id="414" w:author="Unknown Author" w:date="2020-04-19T19:46:43Z">
        <w:r>
          <w:rPr>
            <w:color w:val="0000FF"/>
            <w:sz w:val="24"/>
            <w:szCs w:val="24"/>
            <w:lang w:val="en-US"/>
          </w:rPr>
          <w:delText>on v</w:delText>
        </w:r>
      </w:del>
      <w:del w:id="415" w:author="Unknown Author" w:date="2020-04-19T19:51:00Z">
        <w:r>
          <w:rPr>
            <w:color w:val="0000FF"/>
            <w:sz w:val="24"/>
            <w:szCs w:val="24"/>
            <w:lang w:val="en-US"/>
          </w:rPr>
          <w:delText>isually evoked potentials (VEPs)</w:delText>
        </w:r>
      </w:del>
      <w:ins w:id="416" w:author="Unknown Author" w:date="2020-04-19T19:51:12Z">
        <w:r>
          <w:rPr>
            <w:rFonts w:eastAsia="Fira Code Retina" w:cs="Fira Code Light"/>
            <w:color w:val="0000FF"/>
            <w:kern w:val="0"/>
            <w:sz w:val="24"/>
            <w:szCs w:val="24"/>
            <w:lang w:val="en-US" w:eastAsia="en-US" w:bidi="ar-SA"/>
          </w:rPr>
          <w:t>steady state visual evoked potentials (SSVEPs) [13]</w:t>
        </w:r>
      </w:ins>
      <w:r>
        <w:rPr>
          <w:color w:val="0000FF"/>
          <w:sz w:val="24"/>
          <w:szCs w:val="24"/>
          <w:lang w:val="en-US"/>
          <w:rPrChange w:id="0" w:author="Unknown Author" w:date="2020-04-19T20:14:18Z"/>
        </w:rPr>
        <w:t xml:space="preserve">, </w:t>
      </w:r>
      <w:del w:id="418" w:author="Unknown Author" w:date="2020-04-19T20:03:40Z">
        <w:r>
          <w:rPr>
            <w:color w:val="0000FF"/>
            <w:sz w:val="24"/>
            <w:szCs w:val="24"/>
            <w:lang w:val="en-US"/>
          </w:rPr>
          <w:delText xml:space="preserve">which represent </w:delText>
        </w:r>
      </w:del>
      <w:del w:id="419" w:author="az" w:date="2020-04-03T10:52:00Z">
        <w:r>
          <w:rPr>
            <w:color w:val="0000FF"/>
            <w:sz w:val="24"/>
            <w:szCs w:val="24"/>
            <w:lang w:val="en-US"/>
          </w:rPr>
          <w:delText xml:space="preserve">the </w:delText>
        </w:r>
      </w:del>
      <w:del w:id="420" w:author="Unknown Author" w:date="2020-04-19T20:03:40Z">
        <w:r>
          <w:rPr>
            <w:color w:val="0000FF"/>
            <w:sz w:val="24"/>
            <w:szCs w:val="24"/>
            <w:lang w:val="en-US"/>
          </w:rPr>
          <w:delText>signals evoked with regard to visual stimulation,</w:delText>
        </w:r>
      </w:del>
      <w:ins w:id="421" w:author="Unknown Author" w:date="2020-04-19T19:46:52Z">
        <w:r>
          <w:rPr>
            <w:color w:val="0000FF"/>
            <w:sz w:val="24"/>
            <w:szCs w:val="24"/>
            <w:lang w:val="en-US"/>
          </w:rPr>
          <w:t>or</w:t>
        </w:r>
      </w:ins>
      <w:del w:id="422" w:author="Unknown Author" w:date="2020-04-19T19:46:51Z">
        <w:r>
          <w:rPr>
            <w:color w:val="0000FF"/>
            <w:sz w:val="24"/>
            <w:szCs w:val="24"/>
            <w:lang w:val="en-US"/>
          </w:rPr>
          <w:delText xml:space="preserve"> and</w:delText>
        </w:r>
      </w:del>
      <w:r>
        <w:rPr>
          <w:color w:val="0000FF"/>
          <w:sz w:val="24"/>
          <w:szCs w:val="24"/>
          <w:lang w:val="en-US"/>
          <w:rPrChange w:id="0" w:author="Unknown Author" w:date="2020-04-19T20:14:18Z"/>
        </w:rPr>
        <w:t xml:space="preserve"> </w:t>
      </w:r>
      <w:del w:id="424" w:author="Unknown Author" w:date="2020-04-19T19:45:41Z">
        <w:r>
          <w:rPr>
            <w:color w:val="0000FF"/>
            <w:sz w:val="24"/>
            <w:szCs w:val="24"/>
            <w:lang w:val="en-US"/>
          </w:rPr>
          <w:delText xml:space="preserve">those systems that are based </w:delText>
        </w:r>
      </w:del>
      <w:r>
        <w:rPr>
          <w:color w:val="0000FF"/>
          <w:sz w:val="24"/>
          <w:szCs w:val="24"/>
          <w:lang w:val="en-US"/>
          <w:rPrChange w:id="0" w:author="Unknown Author" w:date="2020-04-19T20:14:18Z"/>
        </w:rPr>
        <w:t xml:space="preserve">on event-related potentials (ERPs), </w:t>
      </w:r>
      <w:del w:id="426" w:author="Unknown Author" w:date="2020-04-19T20:03:48Z">
        <w:r>
          <w:rPr>
            <w:color w:val="0000FF"/>
            <w:sz w:val="24"/>
            <w:szCs w:val="24"/>
            <w:lang w:val="en-US"/>
          </w:rPr>
          <w:delText>which are signals</w:delText>
        </w:r>
      </w:del>
      <w:ins w:id="427" w:author="Unknown Author" w:date="2020-04-19T20:03:48Z">
        <w:r>
          <w:rPr>
            <w:rFonts w:eastAsia="Fira Code Retina" w:cs="Fira Code Light"/>
            <w:color w:val="0000FF"/>
            <w:kern w:val="0"/>
            <w:sz w:val="24"/>
            <w:szCs w:val="24"/>
            <w:lang w:val="en-US" w:eastAsia="en-US" w:bidi="ar-SA"/>
          </w:rPr>
          <w:t xml:space="preserve">brain responses </w:t>
        </w:r>
      </w:ins>
      <w:del w:id="428" w:author="Unknown Author" w:date="2020-04-19T20:03:54Z">
        <w:r>
          <w:rPr>
            <w:color w:val="0000FF"/>
            <w:sz w:val="24"/>
            <w:szCs w:val="24"/>
            <w:lang w:val="en-US"/>
          </w:rPr>
          <w:delText xml:space="preserve"> that are </w:delText>
        </w:r>
      </w:del>
      <w:r>
        <w:rPr>
          <w:color w:val="0000FF"/>
          <w:sz w:val="24"/>
          <w:szCs w:val="24"/>
          <w:lang w:val="en-US"/>
          <w:rPrChange w:id="0" w:author="Unknown Author" w:date="2020-04-19T20:14:18Z"/>
        </w:rPr>
        <w:t xml:space="preserve">elicited in response to cognitive or sensory events [12]. </w:t>
      </w:r>
    </w:p>
    <w:p>
      <w:pPr>
        <w:pStyle w:val="Normal"/>
        <w:spacing w:lineRule="auto" w:line="240"/>
        <w:jc w:val="both"/>
        <w:rPr>
          <w:color w:val="0000FF"/>
          <w:del w:id="435" w:author="Unknown Author" w:date="2020-04-19T19:51:29Z"/>
        </w:rPr>
      </w:pPr>
      <w:del w:id="431" w:author="Unknown Author" w:date="2020-04-19T19:47:19Z">
        <w:r>
          <w:rPr>
            <w:color w:val="0000FF"/>
            <w:sz w:val="24"/>
            <w:szCs w:val="24"/>
            <w:lang w:val="en-US"/>
          </w:rPr>
          <w:delText>I</w:delText>
        </w:r>
      </w:del>
      <w:del w:id="432" w:author="Unknown Author" w:date="2020-04-19T19:51:30Z">
        <w:r>
          <w:rPr>
            <w:color w:val="0000FF"/>
            <w:sz w:val="24"/>
            <w:szCs w:val="24"/>
            <w:lang w:val="en-US"/>
          </w:rPr>
          <w:delText xml:space="preserve">nvoluntary response to the repetitive visual stimuli presented at frequencies of 6-8 Hz </w:delText>
        </w:r>
      </w:del>
      <w:del w:id="433" w:author="Unknown Author" w:date="2020-04-19T19:49:54Z">
        <w:r>
          <w:rPr>
            <w:color w:val="0000FF"/>
            <w:sz w:val="24"/>
            <w:szCs w:val="24"/>
            <w:lang w:val="en-US"/>
          </w:rPr>
          <w:delText>or more are known as steady state VEPs (SSVEPs)</w:delText>
        </w:r>
      </w:del>
      <w:del w:id="434" w:author="Unknown Author" w:date="2020-04-19T19:51:29Z">
        <w:r>
          <w:rPr>
            <w:color w:val="0000FF"/>
            <w:sz w:val="24"/>
            <w:szCs w:val="24"/>
            <w:lang w:val="en-US"/>
          </w:rPr>
          <w:delText xml:space="preserve"> [13]. </w:delText>
        </w:r>
      </w:del>
    </w:p>
    <w:p>
      <w:pPr>
        <w:pStyle w:val="Normal"/>
        <w:spacing w:lineRule="auto" w:line="240"/>
        <w:jc w:val="both"/>
        <w:rPr>
          <w:color w:val="0000FF"/>
          <w:del w:id="461" w:author="Unknown Author" w:date="2020-04-19T19:59:04Z"/>
        </w:rPr>
      </w:pPr>
      <w:r>
        <w:rPr>
          <w:color w:val="0000FF"/>
          <w:sz w:val="24"/>
          <w:szCs w:val="24"/>
          <w:lang w:val="en-US"/>
          <w:rPrChange w:id="0" w:author="Unknown Author" w:date="2020-04-19T20:14:18Z"/>
        </w:rPr>
        <w:t xml:space="preserve">The advantages of </w:t>
      </w:r>
      <w:del w:id="437" w:author="Unknown Author" w:date="2020-04-19T19:52:42Z">
        <w:r>
          <w:rPr>
            <w:color w:val="0000FF"/>
            <w:sz w:val="24"/>
            <w:szCs w:val="24"/>
            <w:lang w:val="en-US"/>
          </w:rPr>
          <w:delText>SSVEP-based</w:delText>
        </w:r>
      </w:del>
      <w:ins w:id="438" w:author="Unknown Author" w:date="2020-04-19T19:52:42Z">
        <w:r>
          <w:rPr>
            <w:color w:val="0000FF"/>
            <w:kern w:val="0"/>
            <w:sz w:val="24"/>
            <w:szCs w:val="24"/>
            <w:lang w:val="en-US" w:eastAsia="en-US" w:bidi="ar-SA"/>
          </w:rPr>
          <w:t>exogenous</w:t>
        </w:r>
      </w:ins>
      <w:r>
        <w:rPr>
          <w:color w:val="0000FF"/>
          <w:sz w:val="24"/>
          <w:szCs w:val="24"/>
          <w:lang w:val="en-US"/>
          <w:rPrChange w:id="0" w:author="Unknown Author" w:date="2020-04-19T20:14:18Z"/>
        </w:rPr>
        <w:t xml:space="preserve"> BCIs are related to high information transmission rate with little user training requirement [12]. </w:t>
      </w:r>
      <w:ins w:id="440" w:author="Unknown Author" w:date="2020-04-19T20:04:13Z">
        <w:r>
          <w:rPr>
            <w:rFonts w:eastAsia="Fira Code Retina" w:cs="Fira Code Light"/>
            <w:color w:val="0000FF"/>
            <w:kern w:val="0"/>
            <w:sz w:val="24"/>
            <w:szCs w:val="24"/>
            <w:lang w:val="en-US" w:eastAsia="en-US" w:bidi="ar-SA"/>
          </w:rPr>
          <w:t>However</w:t>
        </w:r>
      </w:ins>
      <w:ins w:id="441" w:author="Unknown Author" w:date="2020-04-19T19:58:55Z">
        <w:r>
          <w:rPr>
            <w:color w:val="0000FF"/>
            <w:sz w:val="24"/>
            <w:szCs w:val="24"/>
            <w:lang w:val="en-US"/>
          </w:rPr>
          <w:t xml:space="preserve">, </w:t>
        </w:r>
      </w:ins>
      <w:del w:id="442" w:author="Unknown Author" w:date="2020-04-19T19:53:00Z">
        <w:r>
          <w:rPr>
            <w:color w:val="0000FF"/>
            <w:sz w:val="24"/>
            <w:szCs w:val="24"/>
            <w:lang w:val="en-US"/>
          </w:rPr>
          <w:delText>S</w:delText>
        </w:r>
      </w:del>
      <w:del w:id="443" w:author="Unknown Author" w:date="2020-04-19T20:04:50Z">
        <w:r>
          <w:rPr>
            <w:color w:val="0000FF"/>
            <w:sz w:val="24"/>
            <w:szCs w:val="24"/>
            <w:lang w:val="en-US"/>
          </w:rPr>
          <w:delText>uch</w:delText>
        </w:r>
      </w:del>
      <w:ins w:id="444" w:author="Unknown Author" w:date="2020-04-19T20:06:41Z">
        <w:r>
          <w:rPr>
            <w:rFonts w:eastAsia="Fira Code Retina" w:cs="Fira Code Light"/>
            <w:color w:val="0000FF"/>
            <w:kern w:val="0"/>
            <w:sz w:val="24"/>
            <w:szCs w:val="24"/>
            <w:lang w:val="en-US" w:eastAsia="en-US" w:bidi="ar-SA"/>
          </w:rPr>
          <w:t>an</w:t>
        </w:r>
      </w:ins>
      <w:ins w:id="445" w:author="Unknown Author" w:date="2020-04-19T20:04:50Z">
        <w:r>
          <w:rPr>
            <w:color w:val="0000FF"/>
            <w:sz w:val="24"/>
            <w:szCs w:val="24"/>
            <w:lang w:val="en-US"/>
          </w:rPr>
          <w:t xml:space="preserve"> exogenous BCI</w:t>
        </w:r>
      </w:ins>
      <w:del w:id="446" w:author="Unknown Author" w:date="2020-04-19T20:06:46Z">
        <w:r>
          <w:rPr>
            <w:color w:val="0000FF"/>
            <w:sz w:val="24"/>
            <w:szCs w:val="24"/>
            <w:lang w:val="en-US"/>
          </w:rPr>
          <w:delText xml:space="preserve"> systems</w:delText>
        </w:r>
      </w:del>
      <w:ins w:id="447" w:author="Unknown Author" w:date="2020-04-19T20:06:48Z">
        <w:r>
          <w:rPr>
            <w:color w:val="0000FF"/>
            <w:sz w:val="24"/>
            <w:szCs w:val="24"/>
            <w:lang w:val="en-US"/>
          </w:rPr>
          <w:t xml:space="preserve"> system</w:t>
        </w:r>
      </w:ins>
      <w:r>
        <w:rPr>
          <w:color w:val="0000FF"/>
          <w:sz w:val="24"/>
          <w:szCs w:val="24"/>
          <w:lang w:val="en-US"/>
          <w:rPrChange w:id="0" w:author="Unknown Author" w:date="2020-04-19T20:14:18Z"/>
        </w:rPr>
        <w:t xml:space="preserve"> </w:t>
      </w:r>
      <w:del w:id="449" w:author="Unknown Author" w:date="2020-04-19T19:58:31Z">
        <w:r>
          <w:rPr>
            <w:color w:val="0000FF"/>
            <w:sz w:val="24"/>
            <w:szCs w:val="24"/>
            <w:lang w:val="en-US"/>
          </w:rPr>
          <w:delText>require</w:delText>
        </w:r>
      </w:del>
      <w:ins w:id="450" w:author="Unknown Author" w:date="2020-04-19T19:58:31Z">
        <w:r>
          <w:rPr>
            <w:rFonts w:eastAsia="Fira Code Retina" w:cs="Fira Code Light"/>
            <w:color w:val="0000FF"/>
            <w:kern w:val="0"/>
            <w:sz w:val="24"/>
            <w:szCs w:val="24"/>
            <w:lang w:val="en-US" w:eastAsia="en-US" w:bidi="ar-SA"/>
          </w:rPr>
          <w:t>contrain</w:t>
        </w:r>
      </w:ins>
      <w:r>
        <w:rPr>
          <w:color w:val="0000FF"/>
          <w:sz w:val="24"/>
          <w:szCs w:val="24"/>
          <w:lang w:val="en-US"/>
          <w:rPrChange w:id="0" w:author="Unknown Author" w:date="2020-04-19T20:14:18Z"/>
        </w:rPr>
        <w:t xml:space="preserve"> </w:t>
      </w:r>
      <w:ins w:id="452" w:author="Unknown Author" w:date="2020-04-19T19:53:08Z">
        <w:r>
          <w:rPr>
            <w:color w:val="0000FF"/>
            <w:sz w:val="24"/>
            <w:szCs w:val="24"/>
            <w:lang w:val="en-US"/>
          </w:rPr>
          <w:t xml:space="preserve">a </w:t>
        </w:r>
      </w:ins>
      <w:r>
        <w:rPr>
          <w:color w:val="0000FF"/>
          <w:sz w:val="24"/>
          <w:szCs w:val="24"/>
          <w:lang w:val="en-US"/>
          <w:rPrChange w:id="0" w:author="Unknown Author" w:date="2020-04-19T20:14:18Z"/>
        </w:rPr>
        <w:t xml:space="preserve">user to focus on the </w:t>
      </w:r>
      <w:del w:id="454" w:author="Unknown Author" w:date="2020-04-19T20:04:20Z">
        <w:r>
          <w:rPr>
            <w:color w:val="0000FF"/>
            <w:sz w:val="24"/>
            <w:szCs w:val="24"/>
            <w:lang w:val="en-US"/>
          </w:rPr>
          <w:delText xml:space="preserve">flickering </w:delText>
        </w:r>
      </w:del>
      <w:r>
        <w:rPr>
          <w:color w:val="0000FF"/>
          <w:sz w:val="24"/>
          <w:szCs w:val="24"/>
          <w:lang w:val="en-US"/>
          <w:rPrChange w:id="0" w:author="Unknown Author" w:date="2020-04-19T20:14:18Z"/>
        </w:rPr>
        <w:t>visual stimuli and</w:t>
      </w:r>
      <w:ins w:id="456" w:author="Unknown Author" w:date="2020-04-19T20:04:35Z">
        <w:r>
          <w:rPr>
            <w:color w:val="0000FF"/>
            <w:sz w:val="24"/>
            <w:szCs w:val="24"/>
            <w:lang w:val="en-US"/>
          </w:rPr>
          <w:t>,</w:t>
        </w:r>
      </w:ins>
      <w:r>
        <w:rPr>
          <w:color w:val="0000FF"/>
          <w:sz w:val="24"/>
          <w:szCs w:val="24"/>
          <w:lang w:val="en-US"/>
          <w:rPrChange w:id="0" w:author="Unknown Author" w:date="2020-04-19T20:14:18Z"/>
        </w:rPr>
        <w:t xml:space="preserve"> </w:t>
      </w:r>
      <w:del w:id="458" w:author="Unknown Author" w:date="2020-04-19T20:04:32Z">
        <w:r>
          <w:rPr>
            <w:color w:val="0000FF"/>
            <w:sz w:val="24"/>
            <w:szCs w:val="24"/>
            <w:lang w:val="en-US"/>
          </w:rPr>
          <w:delText>select a target</w:delText>
        </w:r>
      </w:del>
      <w:del w:id="459" w:author="Unknown Author" w:date="2020-04-19T19:53:56Z">
        <w:r>
          <w:rPr>
            <w:color w:val="0000FF"/>
            <w:sz w:val="24"/>
            <w:szCs w:val="24"/>
            <w:lang w:val="en-US"/>
          </w:rPr>
          <w:delText>. ERP-based BCIs rely on the most prominent component of ERP, which is P300 wave. Typical application of ERP based BCI system is P300 speller that represents a matrix with alphanumerical characters. The rows and columns in the matrix are flashed randomly and the user is required to count every time the selected target flashes, as a result P300 signal is evoked and this could be used to identify the targeted character. Each row and column should be flashed several times to integrate the results over several stimulation and as a consequence only few symbols could be spelled per minute</w:delText>
        </w:r>
      </w:del>
      <w:del w:id="460" w:author="Unknown Author" w:date="2020-04-19T20:04:33Z">
        <w:r>
          <w:rPr>
            <w:color w:val="0000FF"/>
            <w:sz w:val="24"/>
            <w:szCs w:val="24"/>
            <w:lang w:val="en-US"/>
          </w:rPr>
          <w:delText xml:space="preserve"> [14]. </w:delText>
        </w:r>
      </w:del>
    </w:p>
    <w:p>
      <w:pPr>
        <w:pStyle w:val="Normal"/>
        <w:spacing w:lineRule="auto" w:line="240"/>
        <w:jc w:val="both"/>
        <w:rPr>
          <w:color w:val="0000FF"/>
          <w:ins w:id="470" w:author="Unknown Author" w:date="2020-04-19T19:58:07Z"/>
        </w:rPr>
      </w:pPr>
      <w:ins w:id="462" w:author="Unknown Author" w:date="2020-04-19T20:04:33Z">
        <w:r>
          <w:rPr>
            <w:color w:val="0000FF"/>
            <w:sz w:val="24"/>
            <w:szCs w:val="24"/>
            <w:lang w:val="en-US"/>
          </w:rPr>
          <w:t>a</w:t>
        </w:r>
      </w:ins>
      <w:ins w:id="463" w:author="Unknown Author" w:date="2020-04-19T19:58:07Z">
        <w:r>
          <w:rPr>
            <w:color w:val="0000FF"/>
            <w:sz w:val="24"/>
            <w:szCs w:val="24"/>
            <w:lang w:val="en-US"/>
          </w:rPr>
          <w:t xml:space="preserve">s a result, </w:t>
        </w:r>
      </w:ins>
      <w:ins w:id="464" w:author="Unknown Author" w:date="2020-04-19T19:58:07Z">
        <w:r>
          <w:rPr>
            <w:rFonts w:eastAsia="Fira Code Retina" w:cs="Fira Code Light"/>
            <w:color w:val="0000FF"/>
            <w:kern w:val="0"/>
            <w:sz w:val="24"/>
            <w:szCs w:val="24"/>
            <w:lang w:val="en-US" w:eastAsia="en-US" w:bidi="ar-SA"/>
          </w:rPr>
          <w:t>its</w:t>
        </w:r>
      </w:ins>
      <w:ins w:id="465" w:author="Unknown Author" w:date="2020-04-19T19:58:07Z">
        <w:r>
          <w:rPr>
            <w:color w:val="0000FF"/>
            <w:sz w:val="24"/>
            <w:szCs w:val="24"/>
            <w:lang w:val="en-US"/>
          </w:rPr>
          <w:t xml:space="preserve"> usefulness </w:t>
        </w:r>
      </w:ins>
      <w:ins w:id="466" w:author="Unknown Author" w:date="2020-04-19T19:58:07Z">
        <w:r>
          <w:rPr>
            <w:rFonts w:eastAsia="Fira Code Retina" w:cs="Fira Code Light"/>
            <w:color w:val="0000FF"/>
            <w:kern w:val="0"/>
            <w:sz w:val="24"/>
            <w:szCs w:val="24"/>
            <w:lang w:val="en-US" w:eastAsia="en-US" w:bidi="ar-SA"/>
          </w:rPr>
          <w:t xml:space="preserve">may be </w:t>
        </w:r>
      </w:ins>
      <w:ins w:id="467" w:author="Unknown Author" w:date="2020-04-19T19:58:07Z">
        <w:r>
          <w:rPr>
            <w:color w:val="0000FF"/>
            <w:sz w:val="24"/>
            <w:szCs w:val="24"/>
            <w:lang w:val="en-US"/>
          </w:rPr>
          <w:t xml:space="preserve">limited, especially for severely motor-impaired </w:t>
        </w:r>
      </w:ins>
      <w:ins w:id="468" w:author="Unknown Author" w:date="2020-04-19T19:58:07Z">
        <w:r>
          <w:rPr>
            <w:rFonts w:eastAsia="Fira Code Retina" w:cs="Fira Code Light"/>
            <w:color w:val="0000FF"/>
            <w:kern w:val="0"/>
            <w:sz w:val="24"/>
            <w:szCs w:val="24"/>
            <w:lang w:val="en-US" w:eastAsia="en-US" w:bidi="ar-SA"/>
          </w:rPr>
          <w:t xml:space="preserve">people </w:t>
        </w:r>
      </w:ins>
      <w:ins w:id="469" w:author="Unknown Author" w:date="2020-04-19T19:58:07Z">
        <w:r>
          <w:rPr>
            <w:color w:val="0000FF"/>
            <w:sz w:val="24"/>
            <w:szCs w:val="24"/>
            <w:lang w:val="en-US"/>
          </w:rPr>
          <w:t xml:space="preserve">[19]. </w:t>
        </w:r>
      </w:ins>
    </w:p>
    <w:p>
      <w:pPr>
        <w:pStyle w:val="Normal"/>
        <w:spacing w:lineRule="auto" w:line="240"/>
        <w:jc w:val="both"/>
        <w:rPr>
          <w:sz w:val="24"/>
          <w:szCs w:val="24"/>
          <w:lang w:val="en-US"/>
          <w:ins w:id="472" w:author="Unknown Author" w:date="2020-04-19T19:58:07Z"/>
        </w:rPr>
      </w:pPr>
      <w:ins w:id="471" w:author="Unknown Author" w:date="2020-04-19T19:58:07Z">
        <w:r>
          <w:rPr>
            <w:sz w:val="24"/>
            <w:szCs w:val="24"/>
            <w:lang w:val="en-US"/>
          </w:rPr>
        </w:r>
      </w:ins>
    </w:p>
    <w:p>
      <w:pPr>
        <w:pStyle w:val="Normal"/>
        <w:spacing w:lineRule="auto" w:line="240"/>
        <w:jc w:val="both"/>
        <w:rPr>
          <w:del w:id="491" w:author="Unknown Author" w:date="2020-04-19T20:08:18Z"/>
        </w:rPr>
      </w:pPr>
      <w:r>
        <w:rPr>
          <w:color w:val="0000FF"/>
          <w:sz w:val="24"/>
          <w:szCs w:val="24"/>
          <w:lang w:val="en-US"/>
          <w:rPrChange w:id="0" w:author="Unknown Author" w:date="2020-04-19T20:14:18Z"/>
        </w:rPr>
        <w:t xml:space="preserve">This paper focuses on the </w:t>
      </w:r>
      <w:del w:id="474" w:author="Unknown Author" w:date="2020-04-19T20:07:56Z">
        <w:r>
          <w:rPr>
            <w:color w:val="0000FF"/>
            <w:sz w:val="24"/>
            <w:szCs w:val="24"/>
            <w:lang w:val="en-US"/>
          </w:rPr>
          <w:delText>spontaneous</w:delText>
        </w:r>
      </w:del>
      <w:ins w:id="475" w:author="Unknown Author" w:date="2020-04-19T20:07:56Z">
        <w:r>
          <w:rPr>
            <w:color w:val="0000FF"/>
            <w:sz w:val="24"/>
            <w:szCs w:val="24"/>
            <w:lang w:val="en-US"/>
          </w:rPr>
          <w:t>endogenous</w:t>
        </w:r>
      </w:ins>
      <w:r>
        <w:rPr>
          <w:color w:val="0000FF"/>
          <w:sz w:val="24"/>
          <w:szCs w:val="24"/>
          <w:lang w:val="en-US"/>
          <w:rPrChange w:id="0" w:author="Unknown Author" w:date="2020-04-19T20:14:18Z"/>
        </w:rPr>
        <w:t xml:space="preserve"> category of BCI systems</w:t>
      </w:r>
      <w:ins w:id="477" w:author="Unknown Author" w:date="2020-04-19T20:16:34Z">
        <w:r>
          <w:rPr>
            <w:color w:val="0000FF"/>
            <w:sz w:val="24"/>
            <w:szCs w:val="24"/>
            <w:lang w:val="en-US"/>
          </w:rPr>
          <w:t xml:space="preserve"> which utilize </w:t>
        </w:r>
      </w:ins>
      <w:ins w:id="478" w:author="Unknown Author" w:date="2020-04-19T20:10:44Z">
        <w:r>
          <w:rPr>
            <w:color w:val="0000FF"/>
            <w:sz w:val="24"/>
            <w:szCs w:val="24"/>
            <w:lang w:val="en-US"/>
          </w:rPr>
          <w:t>sensory-motor rythms (SMRs) for control of external devices, independent of any stimuli</w:t>
        </w:r>
      </w:ins>
      <w:r>
        <w:rPr>
          <w:color w:val="0000FF"/>
          <w:sz w:val="24"/>
          <w:szCs w:val="24"/>
          <w:lang w:val="en-US"/>
          <w:rPrChange w:id="0" w:author="Unknown Author" w:date="2020-04-19T20:14:18Z"/>
        </w:rPr>
        <w:t xml:space="preserve">. </w:t>
      </w:r>
      <w:del w:id="480" w:author="Unknown Author" w:date="2020-04-19T20:17:02Z">
        <w:r>
          <w:rPr>
            <w:color w:val="0000FF"/>
            <w:sz w:val="24"/>
            <w:szCs w:val="24"/>
            <w:lang w:val="en-US"/>
          </w:rPr>
          <w:delText>This type of BCI is an important paradigm that considers sensory-motor rythms (SMRs)</w:delText>
        </w:r>
      </w:del>
      <w:del w:id="481" w:author="Unknown Author" w:date="2020-04-19T20:00:07Z">
        <w:r>
          <w:rPr>
            <w:color w:val="0000FF"/>
            <w:sz w:val="24"/>
            <w:szCs w:val="24"/>
            <w:lang w:val="en-US"/>
          </w:rPr>
          <w:delText xml:space="preserve"> </w:delText>
        </w:r>
      </w:del>
      <w:del w:id="482" w:author="Unknown Author" w:date="2020-04-19T20:17:02Z">
        <w:r>
          <w:rPr>
            <w:color w:val="0000FF"/>
            <w:sz w:val="24"/>
            <w:szCs w:val="24"/>
            <w:lang w:val="en-US"/>
          </w:rPr>
          <w:delText>,</w:delText>
        </w:r>
      </w:del>
      <w:ins w:id="483" w:author="Unknown Author" w:date="2020-04-19T20:17:02Z">
        <w:r>
          <w:rPr>
            <w:rFonts w:eastAsia="Fira Code Retina" w:cs="Fira Code Light"/>
            <w:color w:val="0000FF"/>
            <w:kern w:val="0"/>
            <w:sz w:val="24"/>
            <w:szCs w:val="24"/>
            <w:lang w:val="en-US" w:eastAsia="en-US" w:bidi="ar-SA"/>
          </w:rPr>
          <w:t>The SMRs</w:t>
        </w:r>
      </w:ins>
      <w:r>
        <w:rPr>
          <w:color w:val="0000FF"/>
          <w:sz w:val="24"/>
          <w:szCs w:val="24"/>
          <w:lang w:val="en-US"/>
          <w:rPrChange w:id="0" w:author="Unknown Author" w:date="2020-04-19T20:14:18Z"/>
        </w:rPr>
        <w:t xml:space="preserve"> </w:t>
      </w:r>
      <w:del w:id="485" w:author="Unknown Author" w:date="2020-04-19T20:17:07Z">
        <w:r>
          <w:rPr>
            <w:color w:val="0000FF"/>
            <w:sz w:val="24"/>
            <w:szCs w:val="24"/>
            <w:lang w:val="en-US"/>
          </w:rPr>
          <w:delText xml:space="preserve">which </w:delText>
        </w:r>
      </w:del>
      <w:r>
        <w:rPr>
          <w:color w:val="0000FF"/>
          <w:sz w:val="24"/>
          <w:szCs w:val="24"/>
          <w:lang w:val="en-US"/>
          <w:rPrChange w:id="0" w:author="Unknown Author" w:date="2020-04-19T20:14:18Z"/>
        </w:rPr>
        <w:t xml:space="preserve">represent </w:t>
      </w:r>
      <w:r>
        <w:rPr>
          <w:color w:val="000000"/>
          <w:sz w:val="24"/>
          <w:szCs w:val="24"/>
          <w:lang w:val="en-US"/>
        </w:rPr>
        <w:t>the modulations of oscillatory activity in EEG induced by motor imagery of limb movement as input features [15], [16].</w:t>
      </w:r>
      <w:ins w:id="487" w:author="user" w:date="2020-04-13T13:22:00Z">
        <w:r>
          <w:rPr>
            <w:color w:val="000000"/>
            <w:sz w:val="24"/>
            <w:szCs w:val="24"/>
            <w:lang w:val="en-US"/>
          </w:rPr>
          <w:t xml:space="preserve"> These changes in the oscillatory activity are known as the event-related desynchronization and synchronization (ERD/ERS) and are commonly used for mental state classification [17],</w:t>
        </w:r>
      </w:ins>
      <w:ins w:id="488" w:author="user" w:date="2020-04-13T14:06:00Z">
        <w:r>
          <w:rPr>
            <w:color w:val="000000"/>
            <w:sz w:val="24"/>
            <w:szCs w:val="24"/>
            <w:lang w:val="en-US"/>
          </w:rPr>
          <w:t xml:space="preserve"> </w:t>
        </w:r>
      </w:ins>
      <w:ins w:id="489" w:author="user" w:date="2020-04-13T13:22:00Z">
        <w:r>
          <w:rPr>
            <w:color w:val="000000"/>
            <w:sz w:val="24"/>
            <w:szCs w:val="24"/>
            <w:lang w:val="en-US"/>
          </w:rPr>
          <w:t xml:space="preserve">[18]. </w:t>
        </w:r>
      </w:ins>
      <w:ins w:id="490" w:author="Unknown Author" w:date="2020-04-19T20:10:59Z">
        <w:r>
          <w:rPr>
            <w:color w:val="000000"/>
            <w:sz w:val="24"/>
            <w:szCs w:val="24"/>
            <w:lang w:val="en-US"/>
          </w:rPr>
          <w:t xml:space="preserve"> </w:t>
        </w:r>
      </w:ins>
    </w:p>
    <w:p>
      <w:pPr>
        <w:pStyle w:val="Normal"/>
        <w:spacing w:lineRule="auto" w:line="240"/>
        <w:jc w:val="both"/>
        <w:rPr>
          <w:color w:val="C9211E"/>
          <w:sz w:val="24"/>
          <w:szCs w:val="24"/>
          <w:lang w:val="en-US"/>
          <w:ins w:id="493" w:author="Unknown Author" w:date="2020-04-19T20:06:13Z"/>
        </w:rPr>
      </w:pPr>
      <w:ins w:id="492" w:author="Unknown Author" w:date="2020-04-19T20:06:13Z">
        <w:r>
          <w:rPr>
            <w:color w:val="C9211E"/>
            <w:sz w:val="24"/>
            <w:szCs w:val="24"/>
            <w:lang w:val="en-US"/>
          </w:rPr>
        </w:r>
      </w:ins>
    </w:p>
    <w:p>
      <w:pPr>
        <w:pStyle w:val="Normal"/>
        <w:spacing w:lineRule="auto" w:line="240"/>
        <w:jc w:val="both"/>
        <w:rPr/>
      </w:pPr>
      <w:del w:id="494" w:author="Unknown Author" w:date="2020-04-19T20:06:17Z">
        <w:r>
          <w:rPr>
            <w:color w:val="0000FF"/>
            <w:sz w:val="24"/>
            <w:szCs w:val="24"/>
            <w:lang w:val="en-US"/>
          </w:rPr>
          <w:delText xml:space="preserve">The </w:delText>
        </w:r>
      </w:del>
      <w:del w:id="495" w:author="Unknown Author" w:date="2020-04-19T19:57:44Z">
        <w:r>
          <w:rPr>
            <w:color w:val="0000FF"/>
            <w:sz w:val="24"/>
            <w:szCs w:val="24"/>
            <w:lang w:val="en-US"/>
          </w:rPr>
          <w:delText>P300</w:delText>
        </w:r>
      </w:del>
      <w:del w:id="496" w:author="Unknown Author" w:date="2020-04-19T20:06:17Z">
        <w:r>
          <w:rPr>
            <w:color w:val="0000FF"/>
            <w:sz w:val="24"/>
            <w:szCs w:val="24"/>
            <w:lang w:val="en-US"/>
          </w:rPr>
          <w:delText xml:space="preserve"> and SSVEP based BCIs belong to the so-called dependent-BCI paradigms. These BCI paradigms constraint the users to focus on visual stimuli, for example, LCD monitor. As a result, it limits the </w:delText>
        </w:r>
      </w:del>
      <w:del w:id="497" w:author="Unknown Author" w:date="2020-04-19T20:06:17Z">
        <w:r>
          <w:rPr>
            <w:color w:val="FF0000"/>
            <w:sz w:val="24"/>
            <w:szCs w:val="24"/>
            <w:lang w:val="en-US"/>
          </w:rPr>
          <w:delText xml:space="preserve">usefulness </w:delText>
        </w:r>
      </w:del>
      <w:del w:id="498" w:author="Unknown Author" w:date="2020-04-19T20:06:17Z">
        <w:r>
          <w:rPr>
            <w:color w:val="0000FF"/>
            <w:sz w:val="24"/>
            <w:szCs w:val="24"/>
            <w:lang w:val="en-US"/>
          </w:rPr>
          <w:delText>of the BCI system because the user needs to focus on the screen all the time, which results in the mental fatigue of the user [19]. In contrast, motor imagery-based BCIs may provide more natural self-paced (independent of any external stimuli) control of the external environment which will be useful and practical to most users, especially severely paralyzed people who are bed prone.</w:delText>
        </w:r>
      </w:del>
    </w:p>
    <w:p>
      <w:pPr>
        <w:pStyle w:val="Normal"/>
        <w:spacing w:lineRule="auto" w:line="240"/>
        <w:jc w:val="both"/>
        <w:rPr>
          <w:color w:val="0000FF"/>
          <w:sz w:val="24"/>
          <w:szCs w:val="24"/>
          <w:lang w:val="en-US"/>
          <w:ins w:id="500" w:author="user" w:date="2020-04-13T14:25:00Z"/>
        </w:rPr>
      </w:pPr>
      <w:ins w:id="499" w:author="user" w:date="2020-04-13T14:25:00Z">
        <w:r>
          <w:rPr>
            <w:color w:val="0000FF"/>
            <w:sz w:val="24"/>
            <w:szCs w:val="24"/>
            <w:lang w:val="en-US"/>
          </w:rPr>
        </w:r>
      </w:ins>
    </w:p>
    <w:p>
      <w:pPr>
        <w:pStyle w:val="Normal"/>
        <w:spacing w:lineRule="auto" w:line="240"/>
        <w:jc w:val="both"/>
        <w:rPr>
          <w:sz w:val="24"/>
          <w:szCs w:val="24"/>
          <w:lang w:val="en-US"/>
          <w:ins w:id="502" w:author="user" w:date="2020-04-13T14:25:00Z"/>
        </w:rPr>
      </w:pPr>
      <w:ins w:id="501" w:author="user" w:date="2020-04-13T14:25:00Z">
        <w:r>
          <w:rPr>
            <w:sz w:val="24"/>
            <w:szCs w:val="24"/>
            <w:lang w:val="en-US"/>
          </w:rPr>
          <w:t>[9] M. Gerven, J. Farquhar, R. Schaefer, R. Vlek, J. Geuze, and et al., “The brain-computer interface cycle,” J. Neural. Eng., vol. 6, no. 4, pp. 1–9, 2009.</w:t>
        </w:r>
      </w:ins>
    </w:p>
    <w:p>
      <w:pPr>
        <w:pStyle w:val="Normal"/>
        <w:spacing w:lineRule="auto" w:line="240"/>
        <w:jc w:val="both"/>
        <w:rPr>
          <w:sz w:val="24"/>
          <w:szCs w:val="24"/>
          <w:lang w:val="en-US"/>
          <w:ins w:id="504" w:author="user" w:date="2020-04-13T14:25:00Z"/>
        </w:rPr>
      </w:pPr>
      <w:ins w:id="503" w:author="user" w:date="2020-04-13T14:25:00Z">
        <w:r>
          <w:rPr>
            <w:sz w:val="24"/>
            <w:szCs w:val="24"/>
            <w:lang w:val="en-US"/>
          </w:rPr>
          <w:t>[10] F. Lotte, M. Congedo, A. Lécuyer, F. Lamarche, B. Arnaldi et al., “A review of classification algorithms for EEG-based brain–computer interfaces,” Journal of neural engineering, vol. 4, Jun. 2007.</w:t>
        </w:r>
      </w:ins>
    </w:p>
    <w:p>
      <w:pPr>
        <w:pStyle w:val="Normal"/>
        <w:spacing w:lineRule="auto" w:line="240"/>
        <w:jc w:val="both"/>
        <w:rPr>
          <w:sz w:val="24"/>
          <w:szCs w:val="24"/>
          <w:lang w:val="en-US"/>
          <w:ins w:id="506" w:author="user" w:date="2020-04-13T14:25:00Z"/>
        </w:rPr>
      </w:pPr>
      <w:ins w:id="505" w:author="user" w:date="2020-04-13T14:25:00Z">
        <w:r>
          <w:rPr>
            <w:sz w:val="24"/>
            <w:szCs w:val="24"/>
            <w:lang w:val="en-US"/>
          </w:rPr>
          <w:t>[11] F. Lotte, L. Bougrain, A. Cichocki, M. Clerc, M. Congedo, A. Rakotomamonjy, and F. Yger, “A review of classification algorithms for EEGbased brain–computer interfaces: a 10 year update,” Journal of neural engineering, vol. 15, no. 3, p. 031005, 2018.</w:t>
        </w:r>
      </w:ins>
    </w:p>
    <w:p>
      <w:pPr>
        <w:pStyle w:val="Normal"/>
        <w:spacing w:lineRule="auto" w:line="240"/>
        <w:jc w:val="both"/>
        <w:rPr>
          <w:sz w:val="24"/>
          <w:szCs w:val="24"/>
          <w:lang w:val="en-US"/>
          <w:ins w:id="508" w:author="user" w:date="2020-04-13T14:25:00Z"/>
        </w:rPr>
      </w:pPr>
      <w:ins w:id="507" w:author="user" w:date="2020-04-13T14:25:00Z">
        <w:r>
          <w:rPr>
            <w:sz w:val="24"/>
            <w:szCs w:val="24"/>
            <w:lang w:val="en-US"/>
          </w:rPr>
          <w:t>[12] N. Padfield, J. Zabalza, H. Zhao, V. Masero, and J. Ren, “Eeg-based braincomputer interfaces using motor-imagery: Techniques and challenges,” Sensors, vol. 19, no. 6, p. 1423, 2019.</w:t>
        </w:r>
      </w:ins>
    </w:p>
    <w:p>
      <w:pPr>
        <w:pStyle w:val="Normal"/>
        <w:spacing w:lineRule="auto" w:line="240"/>
        <w:jc w:val="both"/>
        <w:rPr>
          <w:sz w:val="24"/>
          <w:szCs w:val="24"/>
          <w:lang w:val="en-US"/>
          <w:ins w:id="510" w:author="user" w:date="2020-04-13T14:25:00Z"/>
        </w:rPr>
      </w:pPr>
      <w:ins w:id="509" w:author="user" w:date="2020-04-13T14:25:00Z">
        <w:r>
          <w:rPr>
            <w:sz w:val="24"/>
            <w:szCs w:val="24"/>
            <w:lang w:val="en-US"/>
          </w:rPr>
          <w:t>[13] S. P. Kelly, E. C. Lalor, R. B. Reilly, and J. J. Foxe, “Visual spatial attention tracking using high-density ssvep data for independent braincomputer communication,” IEEE Transactions on Neural Systems and Rehabilitation Engineering, vol. 13, no. 2, pp. 172–178, 2005.</w:t>
        </w:r>
      </w:ins>
    </w:p>
    <w:p>
      <w:pPr>
        <w:pStyle w:val="Normal"/>
        <w:spacing w:lineRule="auto" w:line="240"/>
        <w:jc w:val="both"/>
        <w:rPr/>
      </w:pPr>
      <w:ins w:id="511" w:author="user" w:date="2020-04-13T14:25:00Z">
        <w:r>
          <w:rPr>
            <w:sz w:val="24"/>
            <w:szCs w:val="24"/>
            <w:lang w:val="en-US"/>
          </w:rPr>
          <w:t>[14] L. F. Nicolas-Alonso and J. Gomez-Gil, “Brain computer interfaces, a</w:t>
        </w:r>
      </w:ins>
      <w:ins w:id="512" w:author="user" w:date="2020-04-13T14:26:00Z">
        <w:r>
          <w:rPr>
            <w:sz w:val="24"/>
            <w:szCs w:val="24"/>
            <w:lang w:val="en-US"/>
          </w:rPr>
          <w:t xml:space="preserve"> </w:t>
        </w:r>
      </w:ins>
      <w:ins w:id="513" w:author="user" w:date="2020-04-13T14:25:00Z">
        <w:r>
          <w:rPr>
            <w:sz w:val="24"/>
            <w:szCs w:val="24"/>
            <w:lang w:val="en-US"/>
          </w:rPr>
          <w:t>review,” Sensors, vol. 12, no. 2, pp. 1211–1279, 2012.</w:t>
        </w:r>
      </w:ins>
    </w:p>
    <w:p>
      <w:pPr>
        <w:pStyle w:val="Normal"/>
        <w:spacing w:lineRule="auto" w:line="240"/>
        <w:jc w:val="both"/>
        <w:rPr/>
      </w:pPr>
      <w:ins w:id="515" w:author="user" w:date="2020-04-13T14:25:00Z">
        <w:r>
          <w:rPr>
            <w:sz w:val="24"/>
            <w:szCs w:val="24"/>
            <w:lang w:val="en-US"/>
          </w:rPr>
          <w:t>[15] G. Pfurtscheller, “Spatiotemporal erd/ers patterns during voluntary movement</w:t>
        </w:r>
      </w:ins>
      <w:ins w:id="516" w:author="user" w:date="2020-04-13T14:26:00Z">
        <w:r>
          <w:rPr>
            <w:sz w:val="24"/>
            <w:szCs w:val="24"/>
            <w:lang w:val="en-US"/>
          </w:rPr>
          <w:t xml:space="preserve"> </w:t>
        </w:r>
      </w:ins>
      <w:ins w:id="517" w:author="user" w:date="2020-04-13T14:25:00Z">
        <w:r>
          <w:rPr>
            <w:sz w:val="24"/>
            <w:szCs w:val="24"/>
            <w:lang w:val="en-US"/>
          </w:rPr>
          <w:t>and motor imagery,” in Supplements to Clinical neurophysiology.</w:t>
        </w:r>
      </w:ins>
      <w:ins w:id="518" w:author="user" w:date="2020-04-13T14:26:00Z">
        <w:r>
          <w:rPr>
            <w:sz w:val="24"/>
            <w:szCs w:val="24"/>
            <w:lang w:val="en-US"/>
          </w:rPr>
          <w:t xml:space="preserve"> </w:t>
        </w:r>
      </w:ins>
      <w:ins w:id="519" w:author="user" w:date="2020-04-13T14:25:00Z">
        <w:r>
          <w:rPr>
            <w:sz w:val="24"/>
            <w:szCs w:val="24"/>
            <w:lang w:val="en-US"/>
          </w:rPr>
          <w:t>Elsevier, 2000, vol. 53, pp. 196–198.</w:t>
        </w:r>
      </w:ins>
    </w:p>
    <w:p>
      <w:pPr>
        <w:pStyle w:val="Normal"/>
        <w:spacing w:lineRule="auto" w:line="240"/>
        <w:jc w:val="both"/>
        <w:rPr/>
      </w:pPr>
      <w:ins w:id="521" w:author="user" w:date="2020-04-13T14:25:00Z">
        <w:r>
          <w:rPr>
            <w:sz w:val="24"/>
            <w:szCs w:val="24"/>
            <w:lang w:val="en-US"/>
          </w:rPr>
          <w:t>[16] G. Pfurtscheller and C. Neuper, “Future prospects of erd/ers in the context</w:t>
        </w:r>
      </w:ins>
      <w:ins w:id="522" w:author="user" w:date="2020-04-13T14:26:00Z">
        <w:r>
          <w:rPr>
            <w:sz w:val="24"/>
            <w:szCs w:val="24"/>
            <w:lang w:val="en-US"/>
          </w:rPr>
          <w:t xml:space="preserve"> </w:t>
        </w:r>
      </w:ins>
      <w:ins w:id="523" w:author="user" w:date="2020-04-13T14:25:00Z">
        <w:r>
          <w:rPr>
            <w:sz w:val="24"/>
            <w:szCs w:val="24"/>
            <w:lang w:val="en-US"/>
          </w:rPr>
          <w:t>of brain–computer interface (bci) developments,” Progress in brain</w:t>
        </w:r>
      </w:ins>
      <w:ins w:id="524" w:author="user" w:date="2020-04-13T14:26:00Z">
        <w:r>
          <w:rPr>
            <w:sz w:val="24"/>
            <w:szCs w:val="24"/>
            <w:lang w:val="en-US"/>
          </w:rPr>
          <w:t xml:space="preserve"> </w:t>
        </w:r>
      </w:ins>
      <w:ins w:id="525" w:author="user" w:date="2020-04-13T14:25:00Z">
        <w:r>
          <w:rPr>
            <w:sz w:val="24"/>
            <w:szCs w:val="24"/>
            <w:lang w:val="en-US"/>
          </w:rPr>
          <w:t>research, vol. 159, pp. 433–437, 2006.</w:t>
        </w:r>
      </w:ins>
    </w:p>
    <w:p>
      <w:pPr>
        <w:pStyle w:val="Normal"/>
        <w:spacing w:lineRule="auto" w:line="240"/>
        <w:jc w:val="both"/>
        <w:rPr/>
      </w:pPr>
      <w:ins w:id="527" w:author="user" w:date="2020-04-13T14:25:00Z">
        <w:r>
          <w:rPr>
            <w:sz w:val="24"/>
            <w:szCs w:val="24"/>
            <w:lang w:val="en-US"/>
          </w:rPr>
          <w:t>[17] G. Pfurtscheller, “Eeg event-related desynchronization (erd) and synchronization</w:t>
        </w:r>
      </w:ins>
      <w:ins w:id="528" w:author="user" w:date="2020-04-13T14:26:00Z">
        <w:r>
          <w:rPr>
            <w:sz w:val="24"/>
            <w:szCs w:val="24"/>
            <w:lang w:val="en-US"/>
          </w:rPr>
          <w:t xml:space="preserve"> </w:t>
        </w:r>
      </w:ins>
      <w:ins w:id="529" w:author="user" w:date="2020-04-13T14:25:00Z">
        <w:r>
          <w:rPr>
            <w:sz w:val="24"/>
            <w:szCs w:val="24"/>
            <w:lang w:val="en-US"/>
          </w:rPr>
          <w:t>(ers),” Electroencephalography and Clinical Neurophysiology,</w:t>
        </w:r>
      </w:ins>
      <w:ins w:id="530" w:author="user" w:date="2020-04-13T14:26:00Z">
        <w:r>
          <w:rPr>
            <w:sz w:val="24"/>
            <w:szCs w:val="24"/>
            <w:lang w:val="en-US"/>
          </w:rPr>
          <w:t xml:space="preserve"> </w:t>
        </w:r>
      </w:ins>
      <w:ins w:id="531" w:author="user" w:date="2020-04-13T14:25:00Z">
        <w:r>
          <w:rPr>
            <w:sz w:val="24"/>
            <w:szCs w:val="24"/>
            <w:lang w:val="en-US"/>
          </w:rPr>
          <w:t>vol. 1, no. 103, p. 26, 1997.</w:t>
        </w:r>
      </w:ins>
    </w:p>
    <w:p>
      <w:pPr>
        <w:pStyle w:val="Normal"/>
        <w:spacing w:lineRule="auto" w:line="240"/>
        <w:jc w:val="both"/>
        <w:rPr/>
      </w:pPr>
      <w:ins w:id="533" w:author="user" w:date="2020-04-13T14:25:00Z">
        <w:r>
          <w:rPr>
            <w:sz w:val="24"/>
            <w:szCs w:val="24"/>
            <w:lang w:val="en-US"/>
          </w:rPr>
          <w:t>[18] H. Cho, M. Ahn, M. Kwon, and S. C. Jun, “A step-by-step tutorial for</w:t>
        </w:r>
      </w:ins>
      <w:ins w:id="534" w:author="user" w:date="2020-04-13T14:26:00Z">
        <w:r>
          <w:rPr>
            <w:sz w:val="24"/>
            <w:szCs w:val="24"/>
            <w:lang w:val="en-US"/>
          </w:rPr>
          <w:t xml:space="preserve"> </w:t>
        </w:r>
      </w:ins>
      <w:ins w:id="535" w:author="user" w:date="2020-04-13T14:25:00Z">
        <w:r>
          <w:rPr>
            <w:sz w:val="24"/>
            <w:szCs w:val="24"/>
            <w:lang w:val="en-US"/>
          </w:rPr>
          <w:t>a motor imagery–based bci,” in Brain–Computer Interfaces Handbook.</w:t>
        </w:r>
      </w:ins>
      <w:ins w:id="536" w:author="user" w:date="2020-04-13T14:26:00Z">
        <w:r>
          <w:rPr>
            <w:sz w:val="24"/>
            <w:szCs w:val="24"/>
            <w:lang w:val="en-US"/>
          </w:rPr>
          <w:t xml:space="preserve"> </w:t>
        </w:r>
      </w:ins>
      <w:ins w:id="537" w:author="user" w:date="2020-04-13T14:25:00Z">
        <w:r>
          <w:rPr>
            <w:sz w:val="24"/>
            <w:szCs w:val="24"/>
            <w:lang w:val="en-US"/>
          </w:rPr>
          <w:t>CRC Press, 2018, pp. 445–460.</w:t>
        </w:r>
      </w:ins>
    </w:p>
    <w:p>
      <w:pPr>
        <w:pStyle w:val="Normal"/>
        <w:spacing w:lineRule="auto" w:line="240"/>
        <w:jc w:val="both"/>
        <w:rPr/>
      </w:pPr>
      <w:ins w:id="539" w:author="user" w:date="2020-04-13T14:25:00Z">
        <w:r>
          <w:rPr>
            <w:sz w:val="24"/>
            <w:szCs w:val="24"/>
            <w:lang w:val="en-US"/>
          </w:rPr>
          <w:t>[19] J. Xie, G. Xu, J. Wang, M. Li, C. Han, and Y. Jia, “Effects of mental</w:t>
        </w:r>
      </w:ins>
      <w:ins w:id="540" w:author="user" w:date="2020-04-13T14:26:00Z">
        <w:r>
          <w:rPr>
            <w:sz w:val="24"/>
            <w:szCs w:val="24"/>
            <w:lang w:val="en-US"/>
          </w:rPr>
          <w:t xml:space="preserve"> </w:t>
        </w:r>
      </w:ins>
      <w:ins w:id="541" w:author="user" w:date="2020-04-13T14:25:00Z">
        <w:r>
          <w:rPr>
            <w:sz w:val="24"/>
            <w:szCs w:val="24"/>
            <w:lang w:val="en-US"/>
          </w:rPr>
          <w:t>load and fatigue on steady-state evoked potential based brain computer</w:t>
        </w:r>
      </w:ins>
      <w:ins w:id="542" w:author="user" w:date="2020-04-13T14:26:00Z">
        <w:r>
          <w:rPr>
            <w:sz w:val="24"/>
            <w:szCs w:val="24"/>
            <w:lang w:val="en-US"/>
          </w:rPr>
          <w:t xml:space="preserve"> </w:t>
        </w:r>
      </w:ins>
      <w:ins w:id="543" w:author="user" w:date="2020-04-13T14:25:00Z">
        <w:r>
          <w:rPr>
            <w:sz w:val="24"/>
            <w:szCs w:val="24"/>
            <w:lang w:val="en-US"/>
          </w:rPr>
          <w:t>interface tasks: a comparison of periodic flickering and motion-reversal</w:t>
        </w:r>
      </w:ins>
      <w:ins w:id="544" w:author="user" w:date="2020-04-13T14:26:00Z">
        <w:r>
          <w:rPr>
            <w:sz w:val="24"/>
            <w:szCs w:val="24"/>
            <w:lang w:val="en-US"/>
          </w:rPr>
          <w:t xml:space="preserve"> </w:t>
        </w:r>
      </w:ins>
      <w:ins w:id="545" w:author="user" w:date="2020-04-13T14:25:00Z">
        <w:r>
          <w:rPr>
            <w:sz w:val="24"/>
            <w:szCs w:val="24"/>
            <w:lang w:val="en-US"/>
          </w:rPr>
          <w:t>based visual attention,” PloS one, vol. 11, no. 9, 2016.</w:t>
        </w:r>
      </w:ins>
    </w:p>
    <w:p>
      <w:pPr>
        <w:pStyle w:val="Normal"/>
        <w:spacing w:lineRule="auto" w:line="240"/>
        <w:rPr>
          <w:color w:val="FF0000"/>
          <w:lang w:val="en-US"/>
        </w:rPr>
      </w:pPr>
      <w:r>
        <w:rPr>
          <w:color w:val="FF0000"/>
          <w:lang w:val="en-US"/>
        </w:rPr>
      </w:r>
    </w:p>
    <w:p>
      <w:pPr>
        <w:pStyle w:val="Normal"/>
        <w:spacing w:lineRule="auto" w:line="240"/>
        <w:rPr>
          <w:rFonts w:eastAsia="Times New Roman"/>
          <w:i/>
          <w:i/>
          <w:color w:val="222222"/>
          <w:sz w:val="24"/>
          <w:szCs w:val="24"/>
          <w:highlight w:val="white"/>
          <w:lang w:val="en-US"/>
          <w:del w:id="547" w:author="user" w:date="2020-04-13T14:23:00Z"/>
        </w:rPr>
      </w:pPr>
      <w:del w:id="546" w:author="user" w:date="2020-04-13T14:23:00Z">
        <w:r>
          <w:rPr>
            <w:rFonts w:eastAsia="Times New Roman"/>
            <w:i/>
            <w:color w:val="222222"/>
            <w:sz w:val="24"/>
            <w:szCs w:val="24"/>
            <w:highlight w:val="white"/>
            <w:lang w:val="en-US"/>
          </w:rPr>
        </w:r>
      </w:del>
    </w:p>
    <w:p>
      <w:pPr>
        <w:pStyle w:val="Normal"/>
        <w:spacing w:lineRule="auto" w:line="240"/>
        <w:rPr>
          <w:rFonts w:eastAsia="Times New Roman"/>
          <w:i/>
          <w:i/>
          <w:color w:val="222222"/>
          <w:sz w:val="24"/>
          <w:szCs w:val="24"/>
          <w:highlight w:val="white"/>
          <w:lang w:val="en-US"/>
        </w:rPr>
      </w:pPr>
      <w:r>
        <w:rPr>
          <w:rFonts w:eastAsia="Times New Roman"/>
          <w:i/>
          <w:color w:val="222222"/>
          <w:sz w:val="24"/>
          <w:szCs w:val="24"/>
          <w:highlight w:val="white"/>
          <w:lang w:val="en-US"/>
        </w:rPr>
      </w:r>
    </w:p>
    <w:p>
      <w:pPr>
        <w:pStyle w:val="Normal"/>
        <w:spacing w:lineRule="auto" w:line="240"/>
        <w:rPr/>
      </w:pPr>
      <w:r>
        <w:rPr>
          <w:rFonts w:eastAsia="Times New Roman"/>
          <w:i/>
          <w:color w:val="222222"/>
          <w:sz w:val="24"/>
          <w:szCs w:val="24"/>
          <w:highlight w:val="white"/>
          <w:lang w:val="en-US"/>
        </w:rPr>
        <w:t>4. The paper deals with a two-class classification problem and achieves the highest average accuracy of 74.62% (C[128, 64, 32, 16, 8]_K(3 × 8)) with the trial length of 4 s. In such a BCI system, the information transfer rate is not high, especially compared with SSVEP-based BCIs, which achieve accuracy beyond 90%  in a 40-class classification problem with the trial length of 1s (Masaki Nakanishi et al. 2018). Therefore,  when could we use such a BCI in practice? [Irina; We will check your response]</w:t>
      </w:r>
      <w:r>
        <w:rPr>
          <w:rFonts w:eastAsia="Times New Roman"/>
          <w:color w:val="222222"/>
          <w:sz w:val="24"/>
          <w:szCs w:val="24"/>
          <w:lang w:val="en-US"/>
        </w:rPr>
        <w:br/>
      </w:r>
    </w:p>
    <w:p>
      <w:pPr>
        <w:pStyle w:val="Normal"/>
        <w:spacing w:before="0" w:after="240"/>
        <w:jc w:val="both"/>
        <w:rPr/>
      </w:pPr>
      <w:del w:id="548" w:author="user" w:date="2020-04-13T14:23:00Z">
        <w:r>
          <w:rPr>
            <w:sz w:val="24"/>
            <w:szCs w:val="24"/>
          </w:rPr>
          <w:delText xml:space="preserve"> </w:delText>
        </w:r>
      </w:del>
      <w:del w:id="549" w:author="user" w:date="2020-04-13T14:23:00Z">
        <w:r>
          <w:rPr>
            <w:b/>
            <w:sz w:val="24"/>
            <w:szCs w:val="24"/>
          </w:rPr>
          <w:delText>Reply:</w:delText>
        </w:r>
      </w:del>
      <w:del w:id="550" w:author="az" w:date="2020-04-03T10:57:00Z">
        <w:r>
          <w:rPr>
            <w:b/>
            <w:sz w:val="24"/>
            <w:szCs w:val="24"/>
          </w:rPr>
          <w:delText xml:space="preserve">The authors thank the reviewers for the suggested reference and useful point for consideration. </w:delText>
        </w:r>
      </w:del>
      <w:r>
        <w:rPr>
          <w:sz w:val="24"/>
          <w:szCs w:val="24"/>
        </w:rPr>
        <w:t xml:space="preserve">The </w:t>
      </w:r>
      <w:r>
        <w:rPr>
          <w:rFonts w:eastAsia="Times New Roman"/>
          <w:color w:val="222222"/>
          <w:sz w:val="24"/>
          <w:szCs w:val="24"/>
          <w:lang w:val="en-US"/>
        </w:rPr>
        <w:t xml:space="preserve">suggested paper demonstrates a method for high-speed BCI system with average accuracy of 90%. However, the method is related to detection of steady state visual evoked responses for BCI speller, while our manuscript concerns different type of BCI </w:t>
      </w:r>
      <w:del w:id="551" w:author="user" w:date="2020-04-12T23:49:00Z">
        <w:r>
          <w:rPr>
            <w:rFonts w:eastAsia="Times New Roman"/>
            <w:color w:val="222222"/>
            <w:sz w:val="24"/>
            <w:szCs w:val="24"/>
            <w:lang w:val="en-US"/>
          </w:rPr>
          <w:delText>system</w:delText>
        </w:r>
      </w:del>
      <w:ins w:id="552" w:author="user" w:date="2020-04-12T23:49:00Z">
        <w:r>
          <w:rPr>
            <w:rFonts w:eastAsia="Times New Roman"/>
            <w:color w:val="222222"/>
            <w:sz w:val="24"/>
            <w:szCs w:val="24"/>
            <w:lang w:val="en-US"/>
          </w:rPr>
          <w:t>paradigm</w:t>
        </w:r>
      </w:ins>
      <w:r>
        <w:rPr>
          <w:rFonts w:eastAsia="Times New Roman"/>
          <w:color w:val="222222"/>
          <w:sz w:val="24"/>
          <w:szCs w:val="24"/>
          <w:lang w:val="en-US"/>
        </w:rPr>
        <w:t xml:space="preserve">, MI-based BCI (spontaneous BCI). Although, the performance parameters related to trial length and accuracy in the </w:t>
      </w:r>
      <w:del w:id="553" w:author="az" w:date="2020-04-03T10:58:00Z">
        <w:r>
          <w:rPr>
            <w:rFonts w:eastAsia="Times New Roman"/>
            <w:color w:val="222222"/>
            <w:sz w:val="24"/>
            <w:szCs w:val="24"/>
            <w:lang w:val="en-US"/>
          </w:rPr>
          <w:delText>paper of Nakanishi et al.</w:delText>
        </w:r>
      </w:del>
      <w:ins w:id="554" w:author="az" w:date="2020-04-03T10:58:00Z">
        <w:r>
          <w:rPr>
            <w:rFonts w:eastAsia="Times New Roman"/>
            <w:color w:val="222222"/>
            <w:sz w:val="24"/>
            <w:szCs w:val="24"/>
            <w:lang w:val="en-US"/>
          </w:rPr>
          <w:t>aforementioned article</w:t>
        </w:r>
      </w:ins>
      <w:r>
        <w:rPr>
          <w:rFonts w:eastAsia="Times New Roman"/>
          <w:color w:val="222222"/>
          <w:sz w:val="24"/>
          <w:szCs w:val="24"/>
          <w:lang w:val="en-US"/>
        </w:rPr>
        <w:t xml:space="preserve"> are higher than those presented in our paper, the types of the signals that are used for evoked </w:t>
      </w:r>
      <w:del w:id="555" w:author="az" w:date="2020-04-03T10:58:00Z">
        <w:r>
          <w:rPr>
            <w:rFonts w:eastAsia="Times New Roman"/>
            <w:color w:val="222222"/>
            <w:sz w:val="24"/>
            <w:szCs w:val="24"/>
            <w:lang w:val="en-US"/>
          </w:rPr>
          <w:delText xml:space="preserve">(the suggested paper) </w:delText>
        </w:r>
      </w:del>
      <w:r>
        <w:rPr>
          <w:rFonts w:eastAsia="Times New Roman"/>
          <w:color w:val="222222"/>
          <w:sz w:val="24"/>
          <w:szCs w:val="24"/>
          <w:lang w:val="en-US"/>
        </w:rPr>
        <w:t xml:space="preserve">and spontaneous </w:t>
      </w:r>
      <w:del w:id="556" w:author="az" w:date="2020-04-03T10:58:00Z">
        <w:r>
          <w:rPr>
            <w:rFonts w:eastAsia="Times New Roman"/>
            <w:color w:val="222222"/>
            <w:sz w:val="24"/>
            <w:szCs w:val="24"/>
            <w:lang w:val="en-US"/>
          </w:rPr>
          <w:delText xml:space="preserve">(our paper) </w:delText>
        </w:r>
      </w:del>
      <w:r>
        <w:rPr>
          <w:rFonts w:eastAsia="Times New Roman"/>
          <w:color w:val="222222"/>
          <w:sz w:val="24"/>
          <w:szCs w:val="24"/>
          <w:lang w:val="en-US"/>
        </w:rPr>
        <w:t>BCI are</w:t>
      </w:r>
      <w:ins w:id="557" w:author="az" w:date="2020-04-03T10:58:00Z">
        <w:r>
          <w:rPr>
            <w:rFonts w:eastAsia="Times New Roman"/>
            <w:color w:val="222222"/>
            <w:sz w:val="24"/>
            <w:szCs w:val="24"/>
            <w:lang w:val="en-US"/>
          </w:rPr>
          <w:t xml:space="preserve"> fundamentally</w:t>
        </w:r>
      </w:ins>
      <w:r>
        <w:rPr>
          <w:rFonts w:eastAsia="Times New Roman"/>
          <w:color w:val="222222"/>
          <w:sz w:val="24"/>
          <w:szCs w:val="24"/>
          <w:lang w:val="en-US"/>
        </w:rPr>
        <w:t xml:space="preserve"> different</w:t>
      </w:r>
      <w:ins w:id="558" w:author="az" w:date="2020-04-03T11:07:00Z">
        <w:r>
          <w:rPr>
            <w:rFonts w:eastAsia="Times New Roman"/>
            <w:color w:val="222222"/>
            <w:sz w:val="24"/>
            <w:szCs w:val="24"/>
            <w:lang w:val="en-US"/>
          </w:rPr>
          <w:t>; that is to say</w:t>
        </w:r>
      </w:ins>
      <w:ins w:id="559" w:author="az" w:date="2020-04-03T11:07:00Z">
        <w:r>
          <w:rPr>
            <w:rFonts w:eastAsia="Times New Roman"/>
            <w:color w:val="000000"/>
            <w:sz w:val="24"/>
            <w:szCs w:val="24"/>
            <w:lang w:val="en-US"/>
          </w:rPr>
          <w:t>,</w:t>
        </w:r>
      </w:ins>
      <w:del w:id="560" w:author="az" w:date="2020-04-03T11:07:00Z">
        <w:r>
          <w:rPr>
            <w:rFonts w:eastAsia="Times New Roman"/>
            <w:color w:val="000000"/>
            <w:sz w:val="24"/>
            <w:szCs w:val="24"/>
            <w:lang w:val="en-US"/>
          </w:rPr>
          <w:delText>. Thus, before making direct comparison it is important to emphasize another point.</w:delText>
        </w:r>
      </w:del>
      <w:r>
        <w:rPr>
          <w:rFonts w:eastAsia="Times New Roman"/>
          <w:color w:val="000000"/>
          <w:sz w:val="24"/>
          <w:szCs w:val="24"/>
          <w:lang w:val="en-US"/>
          <w:rPrChange w:id="0" w:author="user" w:date="2020-04-13T14:24:00Z"/>
        </w:rPr>
        <w:t> </w:t>
      </w:r>
      <w:ins w:id="562" w:author="az" w:date="2020-04-03T11:07:00Z">
        <w:r>
          <w:rPr>
            <w:rFonts w:eastAsia="Times New Roman"/>
            <w:color w:val="000000"/>
            <w:sz w:val="24"/>
            <w:szCs w:val="24"/>
            <w:lang w:val="en-US"/>
          </w:rPr>
          <w:t>t</w:t>
        </w:r>
      </w:ins>
      <w:del w:id="563" w:author="az" w:date="2020-04-03T11:07:00Z">
        <w:r>
          <w:rPr>
            <w:rFonts w:eastAsia="Times New Roman"/>
            <w:color w:val="000000"/>
            <w:sz w:val="24"/>
            <w:szCs w:val="24"/>
            <w:lang w:val="en-US"/>
          </w:rPr>
          <w:delText>T</w:delText>
        </w:r>
      </w:del>
      <w:r>
        <w:rPr>
          <w:rFonts w:eastAsia="Times New Roman"/>
          <w:color w:val="000000"/>
          <w:sz w:val="24"/>
          <w:szCs w:val="24"/>
          <w:lang w:val="en-US"/>
          <w:rPrChange w:id="0" w:author="user" w:date="2020-04-13T14:24:00Z"/>
        </w:rPr>
        <w:t xml:space="preserve">he P300 and SSVEP based BCIs belong to the </w:t>
      </w:r>
      <w:del w:id="565" w:author="az" w:date="2020-04-03T11:07:00Z">
        <w:r>
          <w:rPr>
            <w:rFonts w:eastAsia="Times New Roman"/>
            <w:color w:val="000000"/>
            <w:sz w:val="24"/>
            <w:szCs w:val="24"/>
            <w:lang w:val="en-US"/>
          </w:rPr>
          <w:delText>so-called</w:delText>
        </w:r>
      </w:del>
      <w:ins w:id="566" w:author="az" w:date="2020-04-03T11:07:00Z">
        <w:r>
          <w:rPr>
            <w:rFonts w:eastAsia="Times New Roman"/>
            <w:color w:val="000000"/>
            <w:sz w:val="24"/>
            <w:szCs w:val="24"/>
            <w:lang w:val="en-US"/>
          </w:rPr>
          <w:t>family of</w:t>
        </w:r>
      </w:ins>
      <w:r>
        <w:rPr>
          <w:rFonts w:eastAsia="Times New Roman"/>
          <w:color w:val="000000"/>
          <w:sz w:val="24"/>
          <w:szCs w:val="24"/>
          <w:lang w:val="en-US"/>
          <w:rPrChange w:id="0" w:author="user" w:date="2020-04-13T14:24:00Z"/>
        </w:rPr>
        <w:t xml:space="preserve"> dependent-BCI paradigms. These BCI paradigms constraint the users to focus on visual stimuli, for example, LCD monitor.  As a result, </w:t>
      </w:r>
      <w:ins w:id="568" w:author="user" w:date="2020-04-13T12:32:00Z">
        <w:r>
          <w:rPr>
            <w:rFonts w:eastAsia="Times New Roman"/>
            <w:color w:val="000000"/>
            <w:sz w:val="24"/>
            <w:szCs w:val="24"/>
            <w:lang w:val="en-US"/>
          </w:rPr>
          <w:t xml:space="preserve">despite the fact that the P300 and SSVEP-based BCIs provide high accuracy and information transfer rate, </w:t>
        </w:r>
      </w:ins>
      <w:del w:id="569" w:author="user" w:date="2020-04-13T12:32:00Z">
        <w:r>
          <w:rPr>
            <w:rFonts w:eastAsia="Times New Roman"/>
            <w:color w:val="000000"/>
            <w:sz w:val="24"/>
            <w:szCs w:val="24"/>
            <w:lang w:val="en-US"/>
          </w:rPr>
          <w:delText xml:space="preserve">it </w:delText>
        </w:r>
      </w:del>
      <w:del w:id="570" w:author="user" w:date="2020-04-13T12:33:00Z">
        <w:r>
          <w:rPr>
            <w:rFonts w:eastAsia="Times New Roman"/>
            <w:color w:val="000000"/>
            <w:sz w:val="24"/>
            <w:szCs w:val="24"/>
            <w:lang w:val="en-US"/>
          </w:rPr>
          <w:delText xml:space="preserve">limits </w:delText>
        </w:r>
      </w:del>
      <w:r>
        <w:rPr>
          <w:rFonts w:eastAsia="Times New Roman"/>
          <w:color w:val="000000"/>
          <w:sz w:val="24"/>
          <w:szCs w:val="24"/>
          <w:lang w:val="en-US"/>
          <w:rPrChange w:id="0" w:author="user" w:date="2020-04-13T14:24:00Z"/>
        </w:rPr>
        <w:t xml:space="preserve">the usefulness of </w:t>
      </w:r>
      <w:del w:id="572" w:author="user" w:date="2020-04-13T12:34:00Z">
        <w:r>
          <w:rPr>
            <w:rFonts w:eastAsia="Times New Roman"/>
            <w:color w:val="000000"/>
            <w:sz w:val="24"/>
            <w:szCs w:val="24"/>
            <w:lang w:val="en-US"/>
          </w:rPr>
          <w:delText xml:space="preserve">the </w:delText>
        </w:r>
      </w:del>
      <w:ins w:id="573" w:author="user" w:date="2020-04-13T12:34:00Z">
        <w:r>
          <w:rPr>
            <w:rFonts w:eastAsia="Times New Roman"/>
            <w:color w:val="000000"/>
            <w:sz w:val="24"/>
            <w:szCs w:val="24"/>
            <w:lang w:val="en-US"/>
          </w:rPr>
          <w:t xml:space="preserve">such </w:t>
        </w:r>
      </w:ins>
      <w:r>
        <w:rPr>
          <w:rFonts w:eastAsia="Times New Roman"/>
          <w:color w:val="000000"/>
          <w:sz w:val="24"/>
          <w:szCs w:val="24"/>
          <w:lang w:val="en-US"/>
          <w:rPrChange w:id="0" w:author="user" w:date="2020-04-13T14:24:00Z"/>
        </w:rPr>
        <w:t>BCI system</w:t>
      </w:r>
      <w:ins w:id="575" w:author="user" w:date="2020-04-13T12:33:00Z">
        <w:r>
          <w:rPr>
            <w:rFonts w:eastAsia="Times New Roman"/>
            <w:color w:val="000000"/>
            <w:sz w:val="24"/>
            <w:szCs w:val="24"/>
            <w:lang w:val="en-US"/>
          </w:rPr>
          <w:t xml:space="preserve"> is limited</w:t>
        </w:r>
      </w:ins>
      <w:r>
        <w:rPr>
          <w:rFonts w:eastAsia="Times New Roman"/>
          <w:color w:val="000000"/>
          <w:sz w:val="24"/>
          <w:szCs w:val="24"/>
          <w:lang w:val="en-US"/>
          <w:rPrChange w:id="0" w:author="user" w:date="2020-04-13T14:24:00Z"/>
        </w:rPr>
        <w:t xml:space="preserve"> because the user needs to focus on the screen all the time. This results in the mental fatigue of the user [</w:t>
      </w:r>
      <w:ins w:id="577" w:author="user" w:date="2020-04-13T14:35:00Z">
        <w:r>
          <w:rPr>
            <w:rFonts w:eastAsia="Times New Roman"/>
            <w:color w:val="000000"/>
            <w:sz w:val="24"/>
            <w:szCs w:val="24"/>
            <w:lang w:val="en-US"/>
          </w:rPr>
          <w:t>3]</w:t>
        </w:r>
      </w:ins>
      <w:del w:id="578" w:author="user" w:date="2020-04-13T14:35:00Z">
        <w:r>
          <w:rPr>
            <w:rFonts w:eastAsia="Times New Roman"/>
            <w:color w:val="000000"/>
            <w:sz w:val="24"/>
            <w:szCs w:val="24"/>
            <w:lang w:val="en-US"/>
          </w:rPr>
          <w:delText>19]</w:delText>
        </w:r>
      </w:del>
      <w:r>
        <w:rPr>
          <w:rFonts w:eastAsia="Times New Roman"/>
          <w:color w:val="000000"/>
          <w:sz w:val="24"/>
          <w:szCs w:val="24"/>
          <w:lang w:val="en-US"/>
          <w:rPrChange w:id="0" w:author="user" w:date="2020-04-13T14:24:00Z"/>
        </w:rPr>
        <w:t xml:space="preserve">; moreover, a </w:t>
      </w:r>
      <w:del w:id="580" w:author="az" w:date="2020-04-03T11:08:00Z">
        <w:r>
          <w:rPr>
            <w:rFonts w:eastAsia="Times New Roman"/>
            <w:color w:val="000000"/>
            <w:sz w:val="24"/>
            <w:szCs w:val="24"/>
            <w:lang w:val="en-US"/>
          </w:rPr>
          <w:delText>long term</w:delText>
        </w:r>
      </w:del>
      <w:ins w:id="581" w:author="az" w:date="2020-04-03T11:08:00Z">
        <w:r>
          <w:rPr>
            <w:rFonts w:eastAsia="Times New Roman"/>
            <w:color w:val="000000"/>
            <w:sz w:val="24"/>
            <w:szCs w:val="24"/>
            <w:lang w:val="en-US"/>
          </w:rPr>
          <w:t>long-term</w:t>
        </w:r>
      </w:ins>
      <w:r>
        <w:rPr>
          <w:rFonts w:eastAsia="Times New Roman"/>
          <w:color w:val="000000"/>
          <w:sz w:val="24"/>
          <w:szCs w:val="24"/>
          <w:lang w:val="en-US"/>
          <w:rPrChange w:id="0" w:author="user" w:date="2020-04-13T14:24:00Z"/>
        </w:rPr>
        <w:t xml:space="preserve"> use of this system may cause </w:t>
      </w:r>
      <w:r>
        <w:rPr>
          <w:rFonts w:eastAsia="Times New Roman"/>
          <w:bCs/>
          <w:color w:val="000000"/>
          <w:sz w:val="24"/>
          <w:szCs w:val="24"/>
          <w:lang w:val="en-US"/>
          <w:rPrChange w:id="0" w:author="user" w:date="2020-04-13T14:24:00Z"/>
        </w:rPr>
        <w:t>severe eye strain</w:t>
      </w:r>
      <w:r>
        <w:rPr>
          <w:rFonts w:eastAsia="Times New Roman"/>
          <w:b/>
          <w:bCs/>
          <w:color w:val="000000"/>
          <w:sz w:val="24"/>
          <w:szCs w:val="24"/>
          <w:lang w:val="en-US"/>
          <w:rPrChange w:id="0" w:author="user" w:date="2020-04-13T14:24:00Z"/>
        </w:rPr>
        <w:t> </w:t>
      </w:r>
      <w:r>
        <w:rPr>
          <w:rFonts w:eastAsia="Times New Roman"/>
          <w:color w:val="000000"/>
          <w:sz w:val="24"/>
          <w:szCs w:val="24"/>
          <w:lang w:val="en-US"/>
          <w:rPrChange w:id="0" w:author="user" w:date="2020-04-13T14:24:00Z"/>
        </w:rPr>
        <w:t>because of the flashing lights.</w:t>
      </w:r>
      <w:del w:id="586" w:author="user" w:date="2020-04-13T12:32:00Z">
        <w:r>
          <w:rPr>
            <w:rFonts w:eastAsia="Times New Roman"/>
            <w:color w:val="000000"/>
            <w:sz w:val="24"/>
            <w:szCs w:val="24"/>
            <w:lang w:val="en-US"/>
          </w:rPr>
          <w:delText xml:space="preserve">Despite the fact that the P300 and SSVEP-based BCIs provide high accuracy and information transfer rate </w:delText>
        </w:r>
      </w:del>
      <w:del w:id="587" w:author="user" w:date="2020-04-13T12:33:00Z">
        <w:r>
          <w:rPr>
            <w:rFonts w:eastAsia="Times New Roman"/>
            <w:color w:val="000000"/>
            <w:sz w:val="24"/>
            <w:szCs w:val="24"/>
            <w:lang w:val="en-US"/>
          </w:rPr>
          <w:delText xml:space="preserve"> limitations se, the</w:delText>
        </w:r>
      </w:del>
      <w:del w:id="588" w:author="az" w:date="2020-04-03T11:08:00Z">
        <w:r>
          <w:rPr>
            <w:rFonts w:eastAsia="Times New Roman"/>
            <w:color w:val="000000"/>
            <w:sz w:val="24"/>
            <w:szCs w:val="24"/>
            <w:lang w:val="en-US"/>
          </w:rPr>
          <w:delText xml:space="preserve">mentioned above </w:delText>
        </w:r>
      </w:del>
      <w:del w:id="589" w:author="user" w:date="2020-04-13T12:33:00Z">
        <w:r>
          <w:rPr>
            <w:rFonts w:eastAsia="Times New Roman"/>
            <w:color w:val="000000"/>
            <w:sz w:val="24"/>
            <w:szCs w:val="24"/>
            <w:lang w:val="en-US"/>
          </w:rPr>
          <w:delText>outweigh the speed and accuracy</w:delText>
        </w:r>
      </w:del>
      <w:r>
        <w:rPr/>
        <w:commentReference w:id="5"/>
      </w:r>
      <w:del w:id="590" w:author="user" w:date="2020-04-13T12:33:00Z">
        <w:r>
          <w:rPr>
            <w:rFonts w:eastAsia="Times New Roman"/>
            <w:color w:val="000000"/>
            <w:sz w:val="24"/>
            <w:szCs w:val="24"/>
            <w:lang w:val="en-US"/>
          </w:rPr>
          <w:delText>. </w:delText>
        </w:r>
      </w:del>
      <w:r>
        <w:rPr>
          <w:rFonts w:eastAsia="Times New Roman"/>
          <w:color w:val="000000"/>
          <w:sz w:val="24"/>
          <w:szCs w:val="24"/>
          <w:lang w:val="en-US"/>
          <w:rPrChange w:id="0" w:author="user" w:date="2020-04-13T14:24:00Z"/>
        </w:rPr>
        <w:t> In contrast, motor imagery-based BCIs may provide more natural </w:t>
      </w:r>
      <w:r>
        <w:rPr>
          <w:rFonts w:eastAsia="Times New Roman"/>
          <w:bCs/>
          <w:color w:val="000000"/>
          <w:sz w:val="24"/>
          <w:szCs w:val="24"/>
          <w:lang w:val="en-US"/>
          <w:rPrChange w:id="0" w:author="user" w:date="2020-04-13T14:24:00Z"/>
        </w:rPr>
        <w:t>self-paced</w:t>
      </w:r>
      <w:r>
        <w:rPr>
          <w:rFonts w:eastAsia="Times New Roman"/>
          <w:color w:val="000000"/>
          <w:sz w:val="24"/>
          <w:szCs w:val="24"/>
          <w:lang w:val="en-US"/>
          <w:rPrChange w:id="0" w:author="user" w:date="2020-04-13T14:24:00Z"/>
        </w:rPr>
        <w:t> (independent of any external stimuli) control of the external environment</w:t>
      </w:r>
      <w:del w:id="594" w:author="az" w:date="2020-04-03T11:08:00Z">
        <w:r>
          <w:rPr>
            <w:rFonts w:eastAsia="Times New Roman"/>
            <w:color w:val="000000"/>
            <w:sz w:val="24"/>
            <w:szCs w:val="24"/>
            <w:lang w:val="en-US"/>
          </w:rPr>
          <w:delText>which</w:delText>
        </w:r>
      </w:del>
      <w:del w:id="595" w:author="az" w:date="2020-04-03T11:08:00Z">
        <w:r>
          <w:rPr>
            <w:rFonts w:eastAsia="Times New Roman"/>
            <w:b/>
            <w:bCs/>
            <w:color w:val="000000"/>
            <w:sz w:val="24"/>
            <w:szCs w:val="24"/>
            <w:lang w:val="en-US"/>
          </w:rPr>
          <w:delText> </w:delText>
        </w:r>
      </w:del>
      <w:ins w:id="596" w:author="az" w:date="2020-04-03T11:08:00Z">
        <w:r>
          <w:rPr>
            <w:rFonts w:eastAsia="Times New Roman"/>
            <w:b/>
            <w:bCs/>
            <w:color w:val="000000"/>
            <w:sz w:val="24"/>
            <w:szCs w:val="24"/>
            <w:lang w:val="en-US"/>
          </w:rPr>
          <w:t> </w:t>
        </w:r>
      </w:ins>
      <w:ins w:id="597" w:author="az" w:date="2020-04-03T11:08:00Z">
        <w:r>
          <w:rPr>
            <w:rFonts w:eastAsia="Times New Roman"/>
            <w:color w:val="000000"/>
            <w:sz w:val="24"/>
            <w:szCs w:val="24"/>
            <w:lang w:val="en-US"/>
          </w:rPr>
          <w:t>, which</w:t>
        </w:r>
      </w:ins>
      <w:r>
        <w:rPr>
          <w:rFonts w:eastAsia="Times New Roman"/>
          <w:color w:val="000000"/>
          <w:sz w:val="24"/>
          <w:szCs w:val="24"/>
          <w:lang w:val="en-US"/>
          <w:rPrChange w:id="0" w:author="user" w:date="2020-04-13T14:24:00Z"/>
        </w:rPr>
        <w:t xml:space="preserve"> will be useful and practical to most users, especially severely paralyzed people who are bed prone, </w:t>
      </w:r>
      <w:r>
        <w:rPr>
          <w:rFonts w:eastAsia="Times New Roman"/>
          <w:sz w:val="24"/>
          <w:szCs w:val="24"/>
          <w:lang w:val="en-US"/>
        </w:rPr>
        <w:t>even though they are low</w:t>
      </w:r>
      <w:ins w:id="599" w:author="user" w:date="2020-04-13T14:15:00Z">
        <w:r>
          <w:rPr>
            <w:rFonts w:eastAsia="Times New Roman"/>
            <w:sz w:val="24"/>
            <w:szCs w:val="24"/>
            <w:lang w:val="en-US"/>
          </w:rPr>
          <w:t>er</w:t>
        </w:r>
      </w:ins>
      <w:r>
        <w:rPr>
          <w:rFonts w:eastAsia="Times New Roman"/>
          <w:sz w:val="24"/>
          <w:szCs w:val="24"/>
          <w:lang w:val="en-US"/>
        </w:rPr>
        <w:t xml:space="preserve"> in terms of accuracy, and speed. </w:t>
      </w:r>
    </w:p>
    <w:p>
      <w:pPr>
        <w:pStyle w:val="Normal"/>
        <w:shd w:val="clear" w:fill="FFFFFF"/>
        <w:spacing w:lineRule="atLeast" w:line="235" w:before="0" w:after="160"/>
        <w:jc w:val="both"/>
        <w:rPr/>
      </w:pPr>
      <w:ins w:id="600" w:author="user" w:date="2020-04-06T23:23:00Z">
        <w:r>
          <w:rPr>
            <w:rFonts w:eastAsia="Times New Roman"/>
            <w:color w:val="222222"/>
            <w:sz w:val="24"/>
            <w:szCs w:val="24"/>
            <w:lang w:val="en-US"/>
          </w:rPr>
          <w:t>Regarding information transfer rate, literature demonstrates that P300 and SSVEP show a relatively high information transfer in comparison with other BCI paradigms [</w:t>
        </w:r>
      </w:ins>
      <w:ins w:id="601" w:author="user" w:date="2020-04-13T14:27:00Z">
        <w:r>
          <w:rPr>
            <w:rFonts w:eastAsia="Times New Roman"/>
            <w:color w:val="222222"/>
            <w:sz w:val="24"/>
            <w:szCs w:val="24"/>
            <w:lang w:val="en-US"/>
          </w:rPr>
          <w:t>4</w:t>
        </w:r>
      </w:ins>
      <w:del w:id="602" w:author="user" w:date="2020-04-13T14:27:00Z">
        <w:r>
          <w:rPr>
            <w:rFonts w:eastAsia="Times New Roman"/>
            <w:color w:val="222222"/>
            <w:sz w:val="24"/>
            <w:szCs w:val="24"/>
            <w:lang w:val="en-US"/>
          </w:rPr>
          <w:delText>60</w:delText>
        </w:r>
      </w:del>
      <w:ins w:id="603" w:author="user" w:date="2020-04-06T23:23:00Z">
        <w:r>
          <w:rPr>
            <w:rFonts w:eastAsia="Times New Roman"/>
            <w:color w:val="222222"/>
            <w:sz w:val="24"/>
            <w:szCs w:val="24"/>
            <w:lang w:val="en-US"/>
          </w:rPr>
          <w:t xml:space="preserve">]. Thus, it might be expected that information transfer rate of the BCI system that is considered in our manuscript might be lower than in SSVEP-based BCI. Moreover, the presented results are based on the publicly available datasets and not on the self-conducted experiments where we could have affected the trial length. </w:t>
        </w:r>
      </w:ins>
    </w:p>
    <w:p>
      <w:pPr>
        <w:pStyle w:val="Normal"/>
        <w:shd w:val="clear" w:fill="FFFFFF"/>
        <w:spacing w:lineRule="atLeast" w:line="235" w:before="0" w:after="160"/>
        <w:jc w:val="both"/>
        <w:rPr>
          <w:color w:val="222222"/>
          <w:sz w:val="24"/>
          <w:szCs w:val="24"/>
          <w:highlight w:val="white"/>
          <w:del w:id="611" w:author="user" w:date="2020-04-13T14:15:00Z"/>
        </w:rPr>
      </w:pPr>
      <w:ins w:id="604" w:author="user" w:date="2020-04-13T14:37:00Z">
        <w:r>
          <w:rPr>
            <w:rFonts w:eastAsia="Times New Roman"/>
            <w:color w:val="222222"/>
            <w:sz w:val="24"/>
            <w:szCs w:val="24"/>
            <w:lang w:val="en-US"/>
          </w:rPr>
          <w:t xml:space="preserve">To </w:t>
        </w:r>
      </w:ins>
      <w:ins w:id="605" w:author="user" w:date="2020-04-13T14:38:00Z">
        <w:r>
          <w:rPr>
            <w:rFonts w:eastAsia="Times New Roman"/>
            <w:color w:val="222222"/>
            <w:sz w:val="24"/>
            <w:szCs w:val="24"/>
            <w:lang w:val="en-US"/>
          </w:rPr>
          <w:t>answer</w:t>
        </w:r>
      </w:ins>
      <w:ins w:id="606" w:author="user" w:date="2020-04-13T14:37:00Z">
        <w:r>
          <w:rPr>
            <w:rFonts w:eastAsia="Times New Roman"/>
            <w:color w:val="222222"/>
            <w:sz w:val="24"/>
            <w:szCs w:val="24"/>
            <w:lang w:val="en-US"/>
          </w:rPr>
          <w:t xml:space="preserve"> the la</w:t>
        </w:r>
      </w:ins>
      <w:ins w:id="607" w:author="user" w:date="2020-04-13T14:38:00Z">
        <w:r>
          <w:rPr>
            <w:rFonts w:eastAsia="Times New Roman"/>
            <w:color w:val="222222"/>
            <w:sz w:val="24"/>
            <w:szCs w:val="24"/>
            <w:lang w:val="en-US"/>
          </w:rPr>
          <w:t xml:space="preserve">st question about the use of proposed BCI in practice we added the following </w:t>
        </w:r>
      </w:ins>
      <w:ins w:id="608" w:author="user" w:date="2020-04-13T14:39:00Z">
        <w:r>
          <w:rPr>
            <w:rFonts w:eastAsia="Times New Roman"/>
            <w:color w:val="222222"/>
            <w:sz w:val="24"/>
            <w:szCs w:val="24"/>
            <w:lang w:val="en-US"/>
          </w:rPr>
          <w:t>paragraph in Section I (Introduction):</w:t>
        </w:r>
      </w:ins>
      <w:del w:id="609" w:author="user" w:date="2020-04-06T23:24:00Z">
        <w:r>
          <w:rPr>
            <w:rFonts w:eastAsia="Times New Roman"/>
            <w:color w:val="222222"/>
            <w:sz w:val="24"/>
            <w:szCs w:val="24"/>
            <w:highlight w:val="white"/>
            <w:lang w:val="en-US"/>
          </w:rPr>
          <w:delText xml:space="preserve">replicate information transfer rate in our study In other words, we cannot </w:delText>
        </w:r>
      </w:del>
      <w:r>
        <w:rPr/>
        <w:commentReference w:id="6"/>
      </w:r>
      <w:del w:id="610" w:author="user" w:date="2020-04-06T23:24:00Z">
        <w:r>
          <w:rPr>
            <w:color w:val="222222"/>
            <w:sz w:val="24"/>
            <w:szCs w:val="24"/>
            <w:highlight w:val="white"/>
          </w:rPr>
          <w:delText>because it is an offline study.  </w:delText>
        </w:r>
      </w:del>
    </w:p>
    <w:p>
      <w:pPr>
        <w:pStyle w:val="Normal"/>
        <w:shd w:val="clear" w:fill="FFFFFF"/>
        <w:spacing w:lineRule="atLeast" w:line="235" w:before="0" w:after="160"/>
        <w:jc w:val="both"/>
        <w:rPr>
          <w:color w:val="222222"/>
          <w:ins w:id="613" w:author="user" w:date="2020-04-13T14:15:00Z"/>
          <w:sz w:val="24"/>
          <w:szCs w:val="24"/>
          <w:highlight w:val="white"/>
        </w:rPr>
      </w:pPr>
      <w:ins w:id="612" w:author="user" w:date="2020-04-13T14:15:00Z">
        <w:r>
          <w:rPr>
            <w:color w:val="222222"/>
            <w:sz w:val="24"/>
            <w:szCs w:val="24"/>
            <w:highlight w:val="white"/>
          </w:rPr>
        </w:r>
      </w:ins>
    </w:p>
    <w:p>
      <w:pPr>
        <w:pStyle w:val="Normal"/>
        <w:jc w:val="both"/>
        <w:rPr>
          <w:rFonts w:eastAsia="Times New Roman"/>
          <w:color w:val="0000FF"/>
          <w:sz w:val="24"/>
          <w:szCs w:val="24"/>
          <w:lang w:val="en-US"/>
          <w:del w:id="615" w:author="user" w:date="2020-04-06T23:24:00Z"/>
        </w:rPr>
      </w:pPr>
      <w:del w:id="614" w:author="user" w:date="2020-04-06T23:24:00Z">
        <w:r>
          <w:rPr>
            <w:rFonts w:eastAsia="Times New Roman"/>
            <w:color w:val="0000FF"/>
            <w:sz w:val="24"/>
            <w:szCs w:val="24"/>
            <w:lang w:val="en-US"/>
          </w:rPr>
        </w:r>
      </w:del>
    </w:p>
    <w:p>
      <w:pPr>
        <w:pStyle w:val="Normal"/>
        <w:jc w:val="both"/>
        <w:rPr>
          <w:rFonts w:eastAsia="Times New Roman"/>
          <w:color w:val="0000FF"/>
          <w:sz w:val="24"/>
          <w:szCs w:val="24"/>
          <w:lang w:val="en-US"/>
          <w:del w:id="617" w:author="user" w:date="2020-04-13T14:15:00Z"/>
        </w:rPr>
      </w:pPr>
      <w:del w:id="616" w:author="user" w:date="2020-04-13T14:15:00Z">
        <w:r>
          <w:rPr>
            <w:rFonts w:eastAsia="Times New Roman"/>
            <w:color w:val="0000FF"/>
            <w:sz w:val="24"/>
            <w:szCs w:val="24"/>
            <w:lang w:val="en-US"/>
          </w:rPr>
        </w:r>
      </w:del>
    </w:p>
    <w:p>
      <w:pPr>
        <w:pStyle w:val="Normal"/>
        <w:jc w:val="both"/>
        <w:rPr/>
      </w:pPr>
      <w:del w:id="618" w:author="user" w:date="2020-04-13T12:41:00Z">
        <w:r>
          <w:rPr>
            <w:rFonts w:eastAsia="Times New Roman"/>
            <w:color w:val="0000FF"/>
            <w:sz w:val="24"/>
            <w:szCs w:val="24"/>
            <w:lang w:val="en-US"/>
          </w:rPr>
          <w:delText>. sour motor-imagery BCIfor  of s applicationre is a wide range ofThe</w:delText>
        </w:r>
      </w:del>
      <w:ins w:id="619" w:author="user" w:date="2020-04-13T12:35:00Z">
        <w:r>
          <w:rPr>
            <w:rFonts w:eastAsia="Times New Roman"/>
            <w:color w:val="0000FF"/>
            <w:sz w:val="24"/>
            <w:szCs w:val="24"/>
            <w:lang w:val="en-US"/>
          </w:rPr>
          <w:t xml:space="preserve">The methods proposed in our manuscript </w:t>
        </w:r>
      </w:ins>
      <w:ins w:id="620" w:author="user" w:date="2020-04-13T12:42:00Z">
        <w:r>
          <w:rPr>
            <w:rFonts w:eastAsia="Times New Roman"/>
            <w:color w:val="0000FF"/>
            <w:sz w:val="24"/>
            <w:szCs w:val="24"/>
            <w:lang w:val="en-US"/>
          </w:rPr>
          <w:t xml:space="preserve">could be applied to develop </w:t>
        </w:r>
      </w:ins>
      <w:ins w:id="621" w:author="user" w:date="2020-04-13T12:43:00Z">
        <w:r>
          <w:rPr>
            <w:rFonts w:eastAsia="Times New Roman"/>
            <w:color w:val="0000FF"/>
            <w:sz w:val="24"/>
            <w:szCs w:val="24"/>
            <w:lang w:val="en-US"/>
          </w:rPr>
          <w:t>motor-imagery</w:t>
        </w:r>
      </w:ins>
      <w:ins w:id="622" w:author="user" w:date="2020-04-13T12:44:00Z">
        <w:r>
          <w:rPr>
            <w:rFonts w:eastAsia="Times New Roman"/>
            <w:color w:val="0000FF"/>
            <w:sz w:val="24"/>
            <w:szCs w:val="24"/>
            <w:lang w:val="en-US"/>
          </w:rPr>
          <w:t xml:space="preserve"> based BCI speller, which </w:t>
        </w:r>
      </w:ins>
      <w:ins w:id="623" w:author="user" w:date="2020-04-13T12:49:00Z">
        <w:r>
          <w:rPr>
            <w:rFonts w:eastAsia="Times New Roman"/>
            <w:color w:val="0000FF"/>
            <w:sz w:val="24"/>
            <w:szCs w:val="24"/>
            <w:lang w:val="en-US"/>
          </w:rPr>
          <w:t>is a typical BCI-</w:t>
        </w:r>
      </w:ins>
      <w:ins w:id="624" w:author="user" w:date="2020-04-13T12:54:00Z">
        <w:r>
          <w:rPr>
            <w:rFonts w:eastAsia="Times New Roman"/>
            <w:color w:val="0000FF"/>
            <w:sz w:val="24"/>
            <w:szCs w:val="24"/>
            <w:lang w:val="en-US"/>
          </w:rPr>
          <w:t xml:space="preserve">based application that helps </w:t>
        </w:r>
      </w:ins>
      <w:ins w:id="625" w:author="user" w:date="2020-04-13T12:56:00Z">
        <w:r>
          <w:rPr>
            <w:rFonts w:eastAsia="Times New Roman"/>
            <w:color w:val="0000FF"/>
            <w:sz w:val="24"/>
            <w:szCs w:val="24"/>
            <w:lang w:val="en-US"/>
          </w:rPr>
          <w:t xml:space="preserve">people with </w:t>
        </w:r>
      </w:ins>
      <w:ins w:id="626" w:author="user" w:date="2020-04-13T13:16:00Z">
        <w:r>
          <w:rPr>
            <w:rFonts w:eastAsia="Times New Roman"/>
            <w:color w:val="0000FF"/>
            <w:sz w:val="24"/>
            <w:szCs w:val="24"/>
            <w:lang w:val="en-US"/>
          </w:rPr>
          <w:t xml:space="preserve">disabilities </w:t>
        </w:r>
      </w:ins>
      <w:ins w:id="627" w:author="user" w:date="2020-04-13T12:59:00Z">
        <w:r>
          <w:rPr>
            <w:rFonts w:eastAsia="Times New Roman"/>
            <w:color w:val="0000FF"/>
            <w:sz w:val="24"/>
            <w:szCs w:val="24"/>
            <w:lang w:val="en-US"/>
          </w:rPr>
          <w:t>to express thoughts [</w:t>
        </w:r>
      </w:ins>
      <w:ins w:id="628" w:author="user" w:date="2020-04-13T14:48:00Z">
        <w:r>
          <w:rPr>
            <w:rFonts w:eastAsia="Times New Roman"/>
            <w:color w:val="0000FF"/>
            <w:sz w:val="24"/>
            <w:szCs w:val="24"/>
            <w:lang w:val="en-US"/>
          </w:rPr>
          <w:t>42</w:t>
        </w:r>
      </w:ins>
      <w:ins w:id="629" w:author="user" w:date="2020-04-13T12:59:00Z">
        <w:r>
          <w:rPr>
            <w:rFonts w:eastAsia="Times New Roman"/>
            <w:color w:val="0000FF"/>
            <w:sz w:val="24"/>
            <w:szCs w:val="24"/>
            <w:lang w:val="en-US"/>
          </w:rPr>
          <w:t xml:space="preserve">]. </w:t>
        </w:r>
      </w:ins>
      <w:ins w:id="630" w:author="user" w:date="2020-04-13T13:08:00Z">
        <w:r>
          <w:rPr>
            <w:rFonts w:eastAsia="Times New Roman"/>
            <w:color w:val="0000FF"/>
            <w:sz w:val="24"/>
            <w:szCs w:val="24"/>
            <w:lang w:val="en-US"/>
          </w:rPr>
          <w:t xml:space="preserve">Another possible area for application is </w:t>
        </w:r>
      </w:ins>
      <w:ins w:id="631" w:author="user" w:date="2020-04-13T13:09:00Z">
        <w:r>
          <w:rPr>
            <w:rFonts w:eastAsia="Times New Roman"/>
            <w:color w:val="0000FF"/>
            <w:sz w:val="24"/>
            <w:szCs w:val="24"/>
            <w:lang w:val="en-US"/>
          </w:rPr>
          <w:t xml:space="preserve">robot control </w:t>
        </w:r>
      </w:ins>
      <w:ins w:id="632" w:author="user" w:date="2020-04-13T14:33:00Z">
        <w:r>
          <w:rPr>
            <w:rFonts w:eastAsia="Times New Roman"/>
            <w:color w:val="0000FF"/>
            <w:sz w:val="24"/>
            <w:szCs w:val="24"/>
            <w:lang w:val="en-US"/>
          </w:rPr>
          <w:t>[</w:t>
        </w:r>
      </w:ins>
      <w:ins w:id="633" w:author="user" w:date="2020-04-13T14:49:00Z">
        <w:r>
          <w:rPr>
            <w:rFonts w:eastAsia="Times New Roman"/>
            <w:color w:val="0000FF"/>
            <w:sz w:val="24"/>
            <w:szCs w:val="24"/>
            <w:lang w:val="en-US"/>
          </w:rPr>
          <w:t>43</w:t>
        </w:r>
      </w:ins>
      <w:ins w:id="634" w:author="user" w:date="2020-04-13T14:33:00Z">
        <w:r>
          <w:rPr>
            <w:rFonts w:eastAsia="Times New Roman"/>
            <w:color w:val="0000FF"/>
            <w:sz w:val="24"/>
            <w:szCs w:val="24"/>
            <w:lang w:val="en-US"/>
          </w:rPr>
          <w:t>].</w:t>
        </w:r>
      </w:ins>
    </w:p>
    <w:p>
      <w:pPr>
        <w:pStyle w:val="Normal"/>
        <w:spacing w:lineRule="auto" w:line="240"/>
        <w:jc w:val="both"/>
        <w:rPr>
          <w:rFonts w:ascii="Calibri" w:hAnsi="Calibri" w:eastAsia="Times New Roman" w:cs="Calibri"/>
          <w:color w:val="222222"/>
          <w:sz w:val="24"/>
          <w:szCs w:val="24"/>
          <w:lang w:val="en-US"/>
          <w:del w:id="642" w:author="user" w:date="2020-04-13T13:16:00Z"/>
        </w:rPr>
      </w:pPr>
      <w:del w:id="635" w:author="user" w:date="2020-04-13T13:10:00Z">
        <w:r>
          <w:rPr>
            <w:rFonts w:eastAsia="Times New Roman" w:cs="Calibri" w:ascii="Calibri" w:hAnsi="Calibri"/>
            <w:color w:val="222222"/>
            <w:sz w:val="24"/>
            <w:szCs w:val="24"/>
            <w:lang w:val="en-US"/>
          </w:rPr>
          <w:delText xml:space="preserve"> </w:delText>
        </w:r>
      </w:del>
      <w:del w:id="636" w:author="user" w:date="2020-04-13T13:10:00Z">
        <w:r>
          <w:rPr>
            <w:rFonts w:eastAsia="Times New Roman" w:cs="Calibri" w:ascii="Calibri" w:hAnsi="Calibri"/>
            <w:color w:val="222222"/>
            <w:sz w:val="24"/>
            <w:szCs w:val="24"/>
            <w:lang w:val="en-US"/>
          </w:rPr>
          <w:delText xml:space="preserve">can be defined based on the need of a user. </w:delText>
        </w:r>
      </w:del>
      <w:del w:id="637" w:author="user" w:date="2020-04-13T13:10:00Z">
        <w:r>
          <w:rPr>
            <w:rFonts w:eastAsia="Times New Roman" w:cs="Calibri" w:ascii="Calibri" w:hAnsi="Calibri"/>
            <w:color w:val="FF0000"/>
            <w:sz w:val="24"/>
            <w:szCs w:val="24"/>
            <w:lang w:val="en-US"/>
          </w:rPr>
          <w:delText>That will be another study by human-computer/robot interaction people who will try to build the application side.</w:delText>
        </w:r>
      </w:del>
      <w:del w:id="638" w:author="user" w:date="2020-04-13T13:10:00Z">
        <w:r>
          <w:rPr>
            <w:rFonts w:eastAsia="Times New Roman" w:cs="Calibri" w:ascii="Calibri" w:hAnsi="Calibri"/>
            <w:color w:val="222222"/>
            <w:sz w:val="24"/>
            <w:szCs w:val="24"/>
            <w:lang w:val="en-US"/>
          </w:rPr>
          <w:delText xml:space="preserve"> It can be used for spelling, robot control or other applications. An example of research work that focuses on the application could be found in [59].</w:delText>
        </w:r>
      </w:del>
      <w:del w:id="639" w:author="user" w:date="2020-04-13T13:16:00Z">
        <w:r>
          <w:rPr>
            <w:rFonts w:eastAsia="Times New Roman" w:cs="Calibri" w:ascii="Calibri" w:hAnsi="Calibri"/>
            <w:color w:val="222222"/>
            <w:sz w:val="24"/>
            <w:szCs w:val="24"/>
            <w:lang w:val="en-US"/>
          </w:rPr>
          <w:delText xml:space="preserve"> Similar to many other works, it uses standard processing pipeline </w:delText>
        </w:r>
      </w:del>
      <w:del w:id="640" w:author="user" w:date="2020-04-13T13:16:00Z">
        <w:r>
          <w:rPr>
            <w:rFonts w:eastAsia="Times New Roman" w:cs="Calibri" w:ascii="Calibri" w:hAnsi="Calibri"/>
            <w:color w:val="222222"/>
            <w:sz w:val="24"/>
            <w:szCs w:val="24"/>
            <w:highlight w:val="white"/>
            <w:lang w:val="en-US"/>
          </w:rPr>
          <w:delText>(bandpass filter + Common Spatial Pattern + Support Vector Machine classifier). </w:delText>
        </w:r>
      </w:del>
      <w:del w:id="641" w:author="user" w:date="2020-04-13T13:16:00Z">
        <w:r>
          <w:rPr>
            <w:rFonts w:eastAsia="Times New Roman" w:cs="Calibri" w:ascii="Calibri" w:hAnsi="Calibri"/>
            <w:color w:val="222222"/>
            <w:sz w:val="24"/>
            <w:szCs w:val="24"/>
            <w:lang w:val="en-US"/>
          </w:rPr>
          <w:delText xml:space="preserve"> Here it is important to notice that deep learning method presented in our manuscript allows to work directly on the raw data, which is one of the advantages of utilizing deep learning architectures. </w:delText>
        </w:r>
      </w:del>
    </w:p>
    <w:p>
      <w:pPr>
        <w:pStyle w:val="Normal"/>
        <w:spacing w:lineRule="auto" w:line="240"/>
        <w:jc w:val="both"/>
        <w:rPr>
          <w:rFonts w:ascii="Calibri" w:hAnsi="Calibri" w:eastAsia="Times New Roman" w:cs="Calibri"/>
          <w:color w:val="222222"/>
          <w:sz w:val="24"/>
          <w:szCs w:val="24"/>
          <w:lang w:val="en-US"/>
        </w:rPr>
      </w:pPr>
      <w:r>
        <w:rPr>
          <w:rFonts w:eastAsia="Times New Roman" w:cs="Calibri" w:ascii="Calibri" w:hAnsi="Calibri"/>
          <w:color w:val="222222"/>
          <w:sz w:val="24"/>
          <w:szCs w:val="24"/>
          <w:lang w:val="en-US"/>
        </w:rPr>
      </w:r>
    </w:p>
    <w:p>
      <w:pPr>
        <w:pStyle w:val="Normal"/>
        <w:spacing w:lineRule="auto" w:line="240"/>
        <w:jc w:val="both"/>
        <w:rPr/>
      </w:pPr>
      <w:ins w:id="643" w:author="user" w:date="2020-04-13T14:35:00Z">
        <w:r>
          <w:rPr>
            <w:sz w:val="24"/>
            <w:szCs w:val="24"/>
            <w:lang w:val="en-US"/>
          </w:rPr>
          <w:t xml:space="preserve">[3] </w:t>
        </w:r>
      </w:ins>
      <w:ins w:id="644" w:author="user" w:date="2020-04-13T14:34:00Z">
        <w:r>
          <w:rPr>
            <w:sz w:val="24"/>
            <w:szCs w:val="24"/>
            <w:lang w:val="en-US"/>
          </w:rPr>
          <w:t>J. Xie, G. Xu, J. Wang, M. Li, C. Han, and Y. Jia, “Effects of mental load and fatigue on steady-state evoked potential based brain computer interface tasks: a comparison of periodic flickering and motion-reversal based visual attention,” PloS one, vol. 11, no. 9, 2016.</w:t>
        </w:r>
      </w:ins>
    </w:p>
    <w:p>
      <w:pPr>
        <w:pStyle w:val="Normal"/>
        <w:shd w:val="clear" w:fill="FFFFFF"/>
        <w:spacing w:lineRule="atLeast" w:line="235" w:before="0" w:after="160"/>
        <w:jc w:val="both"/>
        <w:rPr>
          <w:color w:val="222222"/>
          <w:sz w:val="24"/>
          <w:szCs w:val="24"/>
          <w:highlight w:val="white"/>
          <w:lang w:val="en-US"/>
          <w:del w:id="649" w:author="user" w:date="2020-04-13T14:35:00Z"/>
        </w:rPr>
      </w:pPr>
      <w:ins w:id="645" w:author="user" w:date="2020-04-13T14:35:00Z">
        <w:r>
          <w:rPr>
            <w:rFonts w:eastAsia="Times New Roman"/>
            <w:color w:val="222222"/>
            <w:sz w:val="24"/>
            <w:szCs w:val="24"/>
            <w:lang w:val="en-US"/>
          </w:rPr>
          <w:t>[4</w:t>
        </w:r>
      </w:ins>
      <w:del w:id="646" w:author="user" w:date="2020-04-06T23:23:00Z">
        <w:r>
          <w:rPr>
            <w:rFonts w:eastAsia="Times New Roman"/>
            <w:color w:val="222222"/>
            <w:sz w:val="24"/>
            <w:szCs w:val="24"/>
            <w:lang w:val="en-US"/>
          </w:rPr>
          <w:delText xml:space="preserve">Regarding information transfer rate, literature demonstrates that P300 and SSVEP show a relatively high information transfer in comparison with other BCI paradigms [60]. Thus, it might be expected that information transfer rate of the BCI system that is considered in our manuscript might be lower than in SSVEP-based BCI. Moreover, the presented results are based on the publicly available datasets and not on the self-conducted experiments where we could have affected the trial length. </w:delText>
        </w:r>
      </w:del>
      <w:del w:id="647" w:author="user" w:date="2020-04-06T23:23:00Z">
        <w:r>
          <w:rPr>
            <w:rFonts w:eastAsia="Times New Roman"/>
            <w:color w:val="222222"/>
            <w:sz w:val="24"/>
            <w:szCs w:val="24"/>
            <w:highlight w:val="white"/>
            <w:lang w:val="en-US"/>
          </w:rPr>
          <w:delText xml:space="preserve">In other words, we cannot replicate information transfer rate in our study </w:delText>
        </w:r>
      </w:del>
      <w:commentRangeStart w:id="8"/>
      <w:r>
        <w:rPr/>
        <w:commentReference w:id="7"/>
      </w:r>
      <w:del w:id="648" w:author="user" w:date="2020-04-06T23:23:00Z">
        <w:r>
          <w:rPr>
            <w:color w:val="222222"/>
            <w:sz w:val="24"/>
            <w:szCs w:val="24"/>
            <w:highlight w:val="white"/>
          </w:rPr>
          <w:delText>because it is an offline study.  </w:delText>
        </w:r>
      </w:del>
      <w:commentRangeEnd w:id="8"/>
      <w:r>
        <w:commentReference w:id="8"/>
      </w:r>
      <w:r>
        <w:rPr>
          <w:color w:val="222222"/>
          <w:sz w:val="24"/>
          <w:szCs w:val="24"/>
          <w:highlight w:val="white"/>
        </w:rPr>
      </w:r>
    </w:p>
    <w:p>
      <w:pPr>
        <w:pStyle w:val="Normal"/>
        <w:shd w:val="clear" w:fill="FFFFFF"/>
        <w:spacing w:lineRule="atLeast" w:line="235" w:before="0" w:after="160"/>
        <w:jc w:val="both"/>
        <w:rPr/>
      </w:pPr>
      <w:del w:id="650" w:author="user" w:date="2020-04-13T14:35:00Z">
        <w:r>
          <w:rPr>
            <w:sz w:val="24"/>
            <w:szCs w:val="24"/>
            <w:lang w:val="en-US"/>
          </w:rPr>
          <w:delText>[</w:delText>
        </w:r>
      </w:del>
      <w:del w:id="651" w:author="user" w:date="2020-04-13T14:27:00Z">
        <w:r>
          <w:rPr>
            <w:sz w:val="24"/>
            <w:szCs w:val="24"/>
            <w:lang w:val="en-US"/>
          </w:rPr>
          <w:delText>60</w:delText>
        </w:r>
      </w:del>
      <w:ins w:id="652" w:author="user" w:date="2020-04-13T14:27:00Z">
        <w:r>
          <w:rPr>
            <w:sz w:val="24"/>
            <w:szCs w:val="24"/>
            <w:lang w:val="en-US"/>
          </w:rPr>
          <w:t>] H. J. Baek, M. H. Chang, J. Heo, and K. S. Park, “Enhancing the usability of brain-computer interface systems,” Computational intelligence and neuroscience, vol. 2019, 2019.</w:t>
        </w:r>
      </w:ins>
      <w:bookmarkStart w:id="1" w:name="move37680457"/>
      <w:bookmarkEnd w:id="1"/>
    </w:p>
    <w:p>
      <w:pPr>
        <w:pStyle w:val="Normal"/>
        <w:shd w:val="clear" w:fill="FFFFFF"/>
        <w:spacing w:lineRule="atLeast" w:line="235" w:before="0" w:after="160"/>
        <w:jc w:val="both"/>
        <w:rPr>
          <w:sz w:val="24"/>
          <w:szCs w:val="24"/>
          <w:lang w:val="en-US"/>
          <w:del w:id="654" w:author="user" w:date="2020-04-13T14:33:00Z"/>
        </w:rPr>
      </w:pPr>
      <w:del w:id="653" w:author="user" w:date="2020-04-13T14:33:00Z">
        <w:r>
          <w:rPr>
            <w:sz w:val="24"/>
            <w:szCs w:val="24"/>
            <w:lang w:val="en-US"/>
          </w:rPr>
        </w:r>
      </w:del>
    </w:p>
    <w:p>
      <w:pPr>
        <w:pStyle w:val="Normal"/>
        <w:shd w:val="clear" w:fill="FFFFFF"/>
        <w:spacing w:lineRule="atLeast" w:line="235" w:before="0" w:after="160"/>
        <w:jc w:val="both"/>
        <w:rPr/>
      </w:pPr>
      <w:r>
        <w:rPr>
          <w:sz w:val="24"/>
          <w:szCs w:val="24"/>
          <w:lang w:val="en-US"/>
        </w:rPr>
        <w:t>[</w:t>
      </w:r>
      <w:del w:id="655" w:author="user" w:date="2020-04-13T14:33:00Z">
        <w:r>
          <w:rPr>
            <w:sz w:val="24"/>
            <w:szCs w:val="24"/>
            <w:lang w:val="en-US"/>
          </w:rPr>
          <w:delText>59</w:delText>
        </w:r>
      </w:del>
      <w:ins w:id="656" w:author="user" w:date="2020-04-13T14:49:00Z">
        <w:r>
          <w:rPr>
            <w:sz w:val="24"/>
            <w:szCs w:val="24"/>
            <w:lang w:val="en-US"/>
          </w:rPr>
          <w:t>42</w:t>
        </w:r>
      </w:ins>
      <w:r>
        <w:rPr>
          <w:sz w:val="24"/>
          <w:szCs w:val="24"/>
          <w:lang w:val="en-US"/>
        </w:rPr>
        <w:t>] L. Cao, B. Xia, O. Maysam, J. Li, H. Xie, and N. Birbaumer, “A synchronous motor imagery based neural physiological paradigm for brain computer interface speller,” Frontiers in human neuroscience, vol. 11, p. 74, 2017.</w:t>
      </w:r>
    </w:p>
    <w:p>
      <w:pPr>
        <w:pStyle w:val="Normal"/>
        <w:spacing w:lineRule="auto" w:line="240"/>
        <w:rPr>
          <w:sz w:val="24"/>
          <w:szCs w:val="24"/>
          <w:del w:id="658" w:author="user" w:date="2020-04-13T14:33:00Z"/>
        </w:rPr>
      </w:pPr>
      <w:del w:id="657" w:author="user" w:date="2020-04-13T14:33:00Z">
        <w:r>
          <w:rPr>
            <w:sz w:val="24"/>
            <w:szCs w:val="24"/>
          </w:rPr>
        </w:r>
      </w:del>
    </w:p>
    <w:p>
      <w:pPr>
        <w:pStyle w:val="Normal"/>
        <w:spacing w:lineRule="auto" w:line="240"/>
        <w:jc w:val="both"/>
        <w:rPr>
          <w:rFonts w:eastAsia="Times New Roman"/>
          <w:color w:val="222222"/>
          <w:sz w:val="24"/>
          <w:szCs w:val="24"/>
          <w:lang w:val="en-US"/>
          <w:del w:id="660" w:author="user" w:date="2020-04-13T14:33:00Z"/>
        </w:rPr>
      </w:pPr>
      <w:del w:id="659" w:author="user" w:date="2020-04-13T14:33:00Z">
        <w:r>
          <w:rPr>
            <w:rFonts w:eastAsia="Times New Roman"/>
            <w:color w:val="222222"/>
            <w:sz w:val="24"/>
            <w:szCs w:val="24"/>
            <w:lang w:val="en-US"/>
          </w:rPr>
        </w:r>
      </w:del>
    </w:p>
    <w:p>
      <w:pPr>
        <w:pStyle w:val="Normal"/>
        <w:spacing w:lineRule="auto" w:line="240"/>
        <w:rPr>
          <w:del w:id="665" w:author="user" w:date="2020-04-13T14:27:00Z"/>
        </w:rPr>
      </w:pPr>
      <w:ins w:id="661" w:author="user" w:date="2020-04-13T14:32:00Z">
        <w:r>
          <w:rPr>
            <w:sz w:val="24"/>
            <w:szCs w:val="24"/>
          </w:rPr>
          <w:t>[</w:t>
        </w:r>
      </w:ins>
      <w:ins w:id="662" w:author="user" w:date="2020-04-13T14:33:00Z">
        <w:r>
          <w:rPr>
            <w:sz w:val="24"/>
            <w:szCs w:val="24"/>
          </w:rPr>
          <w:t>43</w:t>
        </w:r>
      </w:ins>
      <w:ins w:id="663" w:author="user" w:date="2020-04-13T14:32:00Z">
        <w:bookmarkStart w:id="2" w:name="_GoBack"/>
        <w:bookmarkEnd w:id="2"/>
        <w:r>
          <w:rPr>
            <w:sz w:val="24"/>
            <w:szCs w:val="24"/>
          </w:rPr>
          <w:t xml:space="preserve">] M. Aljalal, R. Djemal, and S. Ibrahim, “Robot navigation using a brain computer interface based on motor imagery,” Journal of Medical and Biological Engineering, vol. 39, no. 4, pp. 508–522, 2019. </w:t>
        </w:r>
      </w:ins>
      <w:del w:id="664" w:author="user" w:date="2020-04-13T14:27:00Z">
        <w:r>
          <w:rPr>
            <w:sz w:val="24"/>
            <w:szCs w:val="24"/>
            <w:lang w:val="en-US"/>
          </w:rPr>
          <w:delText>[60] H. J. Baek, M. H. Chang, J. Heo, and K. S. Park, “Enhancing the usability of brain-computer interface systems,” Computational intelligence and neuroscience, vol. 2019, 2019.</w:delText>
        </w:r>
      </w:del>
      <w:bookmarkStart w:id="3" w:name="move37680457111111"/>
      <w:bookmarkEnd w:id="3"/>
    </w:p>
    <w:p>
      <w:pPr>
        <w:pStyle w:val="Normal"/>
        <w:spacing w:lineRule="auto" w:line="240"/>
        <w:rPr>
          <w:sz w:val="24"/>
          <w:szCs w:val="24"/>
          <w:lang w:val="en-US"/>
        </w:rPr>
      </w:pPr>
      <w:r>
        <w:rPr>
          <w:sz w:val="24"/>
          <w:szCs w:val="24"/>
          <w:lang w:val="en-US"/>
        </w:rPr>
      </w:r>
    </w:p>
    <w:p>
      <w:pPr>
        <w:pStyle w:val="Normal"/>
        <w:spacing w:lineRule="auto" w:line="240"/>
        <w:rPr>
          <w:rFonts w:eastAsia="Times New Roman"/>
          <w:color w:val="222222"/>
          <w:sz w:val="24"/>
          <w:szCs w:val="24"/>
          <w:lang w:val="en-US"/>
        </w:rPr>
      </w:pPr>
      <w:r>
        <w:rPr>
          <w:rFonts w:eastAsia="Times New Roman"/>
          <w:color w:val="222222"/>
          <w:sz w:val="24"/>
          <w:szCs w:val="24"/>
          <w:lang w:val="en-US"/>
        </w:rPr>
      </w:r>
    </w:p>
    <w:p>
      <w:pPr>
        <w:pStyle w:val="Normal"/>
        <w:spacing w:lineRule="auto" w:line="240"/>
        <w:rPr/>
      </w:pPr>
      <w:r>
        <w:rPr>
          <w:rFonts w:eastAsia="Times New Roman"/>
          <w:color w:val="222222"/>
          <w:sz w:val="24"/>
          <w:szCs w:val="24"/>
          <w:lang w:val="en-US"/>
        </w:rPr>
        <w:br/>
      </w:r>
      <w:r>
        <w:rPr>
          <w:rFonts w:eastAsia="Times New Roman"/>
          <w:i/>
          <w:color w:val="222222"/>
          <w:sz w:val="24"/>
          <w:szCs w:val="24"/>
          <w:highlight w:val="white"/>
          <w:lang w:val="en-US"/>
        </w:rPr>
        <w:t>5. In the datasets used in this paper, data were recorded with different numbers of electrodes. I am confused about how to apply the method to these data with different channels. I hope that the authors could make it more clear in the revised version. [Berdakh, do you have these info to add?]</w:t>
      </w:r>
      <w:r>
        <w:rPr>
          <w:rFonts w:eastAsia="Times New Roman"/>
          <w:color w:val="222222"/>
          <w:sz w:val="24"/>
          <w:szCs w:val="24"/>
          <w:lang w:val="en-US"/>
        </w:rPr>
        <w:br/>
        <w:br/>
      </w:r>
      <w:r>
        <w:rPr>
          <w:rFonts w:eastAsia="Times New Roman"/>
          <w:b/>
          <w:color w:val="222222"/>
          <w:sz w:val="24"/>
          <w:szCs w:val="24"/>
          <w:highlight w:val="white"/>
          <w:lang w:val="en-US"/>
        </w:rPr>
        <w:t>Additional Questions:</w:t>
      </w:r>
      <w:r>
        <w:rPr>
          <w:rFonts w:eastAsia="Times New Roman"/>
          <w:color w:val="222222"/>
          <w:sz w:val="24"/>
          <w:szCs w:val="24"/>
          <w:lang w:val="en-US"/>
        </w:rPr>
        <w:br/>
      </w:r>
      <w:r>
        <w:rPr>
          <w:rFonts w:eastAsia="Times New Roman"/>
          <w:b/>
          <w:color w:val="222222"/>
          <w:sz w:val="24"/>
          <w:szCs w:val="24"/>
          <w:highlight w:val="white"/>
          <w:lang w:val="en-US"/>
        </w:rPr>
        <w:t>Does the paper contribute to the body of knowledge?:</w:t>
      </w:r>
      <w:r>
        <w:rPr>
          <w:rFonts w:eastAsia="Times New Roman"/>
          <w:color w:val="222222"/>
          <w:sz w:val="24"/>
          <w:szCs w:val="24"/>
          <w:highlight w:val="white"/>
          <w:lang w:val="en-US"/>
        </w:rPr>
        <w:t xml:space="preserve"> Yes, but the authors need to explain their contributions more clearly.</w:t>
      </w:r>
      <w:r>
        <w:rPr>
          <w:rFonts w:eastAsia="Times New Roman"/>
          <w:color w:val="222222"/>
          <w:sz w:val="24"/>
          <w:szCs w:val="24"/>
          <w:lang w:val="en-US"/>
        </w:rPr>
        <w:br/>
        <w:br/>
      </w:r>
      <w:r>
        <w:rPr>
          <w:rFonts w:eastAsia="Times New Roman"/>
          <w:b/>
          <w:color w:val="222222"/>
          <w:sz w:val="24"/>
          <w:szCs w:val="24"/>
          <w:highlight w:val="white"/>
          <w:lang w:val="en-US"/>
        </w:rPr>
        <w:t>Is the paper technically sound?:</w:t>
      </w:r>
      <w:r>
        <w:rPr>
          <w:rFonts w:eastAsia="Times New Roman"/>
          <w:color w:val="222222"/>
          <w:sz w:val="24"/>
          <w:szCs w:val="24"/>
          <w:highlight w:val="white"/>
          <w:lang w:val="en-US"/>
        </w:rPr>
        <w:t xml:space="preserve"> Yes.</w:t>
      </w:r>
      <w:r>
        <w:rPr>
          <w:rFonts w:eastAsia="Times New Roman"/>
          <w:color w:val="222222"/>
          <w:sz w:val="24"/>
          <w:szCs w:val="24"/>
          <w:lang w:val="en-US"/>
        </w:rPr>
        <w:br/>
        <w:br/>
      </w:r>
      <w:r>
        <w:rPr>
          <w:rFonts w:eastAsia="Times New Roman"/>
          <w:b/>
          <w:color w:val="222222"/>
          <w:sz w:val="24"/>
          <w:szCs w:val="24"/>
          <w:highlight w:val="white"/>
          <w:lang w:val="en-US"/>
        </w:rPr>
        <w:t>Is the subject matter presented in a comprehensive manner?:</w:t>
      </w:r>
      <w:r>
        <w:rPr>
          <w:rFonts w:eastAsia="Times New Roman"/>
          <w:color w:val="222222"/>
          <w:sz w:val="24"/>
          <w:szCs w:val="24"/>
          <w:highlight w:val="white"/>
          <w:lang w:val="en-US"/>
        </w:rPr>
        <w:t xml:space="preserve"> Yes.</w:t>
      </w:r>
      <w:r>
        <w:rPr>
          <w:rFonts w:eastAsia="Times New Roman"/>
          <w:color w:val="222222"/>
          <w:sz w:val="24"/>
          <w:szCs w:val="24"/>
          <w:lang w:val="en-US"/>
        </w:rPr>
        <w:br/>
        <w:br/>
      </w:r>
      <w:r>
        <w:rPr>
          <w:rFonts w:eastAsia="Times New Roman"/>
          <w:b/>
          <w:color w:val="222222"/>
          <w:sz w:val="24"/>
          <w:szCs w:val="24"/>
          <w:highlight w:val="white"/>
          <w:lang w:val="en-US"/>
        </w:rPr>
        <w:t>Are the references provided applicable and sufficient?:</w:t>
      </w:r>
      <w:r>
        <w:rPr>
          <w:rFonts w:eastAsia="Times New Roman"/>
          <w:color w:val="222222"/>
          <w:sz w:val="24"/>
          <w:szCs w:val="24"/>
          <w:highlight w:val="white"/>
          <w:lang w:val="en-US"/>
        </w:rPr>
        <w:t xml:space="preserve"> Yes.</w:t>
      </w:r>
    </w:p>
    <w:p>
      <w:pPr>
        <w:pStyle w:val="TextBody"/>
        <w:spacing w:lineRule="auto" w:line="331" w:before="0" w:after="0"/>
        <w:jc w:val="both"/>
        <w:rPr/>
      </w:pPr>
      <w:r>
        <w:rPr>
          <w:color w:val="222222"/>
          <w:sz w:val="24"/>
          <w:szCs w:val="24"/>
        </w:rPr>
        <w:t xml:space="preserve"> </w:t>
      </w:r>
    </w:p>
    <w:sectPr>
      <w:type w:val="nextPage"/>
      <w:pgSz w:w="12240" w:h="15840"/>
      <w:pgMar w:left="1440" w:right="1440" w:header="0" w:top="1440" w:footer="0" w:bottom="1440" w:gutter="0"/>
      <w:pgNumType w:fmt="decimal"/>
      <w:formProt w:val="false"/>
      <w:textDirection w:val="lrTb"/>
      <w:docGrid w:type="default" w:linePitch="100" w:charSpace="4096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az" w:date="2020-04-03T15:06:00Z" w:initials="a">
    <w:p>
      <w:r>
        <w:rPr>
          <w:rFonts w:ascii="Liberation Serif" w:hAnsi="Liberation Serif" w:eastAsia="DejaVu Sans" w:cs="DejaVu Sans"/>
          <w:b/>
          <w:sz w:val="24"/>
          <w:szCs w:val="24"/>
          <w:lang w:val="en-US" w:eastAsia="en-US" w:bidi="en-US"/>
        </w:rPr>
        <w:t>Irina: PLEASE CHECK AND MAKE SURE THIS IS HOW FBCSP IS USED IN EEGNET</w:t>
      </w:r>
    </w:p>
  </w:comment>
  <w:comment w:id="0" w:author="user" w:date="2020-04-13T00:15:00Z" w:initials="u">
    <w:p>
      <w:r>
        <w:rPr>
          <w:rFonts w:ascii="Liberation Serif" w:hAnsi="Liberation Serif" w:eastAsia="Times New Roman" w:cs="DejaVu Sans"/>
          <w:color w:val="000000"/>
          <w:sz w:val="24"/>
          <w:szCs w:val="24"/>
          <w:lang w:val="en-US" w:eastAsia="en-US" w:bidi="en-US"/>
        </w:rPr>
        <w:t xml:space="preserve">I think the following sentence better conveys the idea: </w:t>
      </w:r>
    </w:p>
    <w:p>
      <w:r>
        <w:rPr>
          <w:rFonts w:ascii="Liberation Serif" w:hAnsi="Liberation Serif" w:eastAsia="Times New Roman" w:cs="DejaVu Sans"/>
          <w:color w:val="000000"/>
          <w:sz w:val="24"/>
          <w:szCs w:val="24"/>
          <w:lang w:val="en-US" w:eastAsia="en-US" w:bidi="en-US"/>
        </w:rPr>
        <w:t xml:space="preserve"> Although the EEGNet is also based on convolutional layers, these layers have been combined in a way that </w:t>
      </w:r>
      <w:r>
        <w:rPr>
          <w:rFonts w:ascii="Liberation Serif" w:hAnsi="Liberation Serif" w:eastAsia="Times New Roman" w:cs="DejaVu Sans"/>
          <w:color w:val="FF0000"/>
          <w:sz w:val="24"/>
          <w:szCs w:val="24"/>
          <w:lang w:val="en-US" w:eastAsia="en-US" w:bidi="en-US"/>
        </w:rPr>
        <w:t>resembles the stages of signal processing in</w:t>
      </w:r>
    </w:p>
    <w:p>
      <w:r>
        <w:rPr>
          <w:rFonts w:ascii="Liberation Serif" w:hAnsi="Liberation Serif" w:eastAsia="Times New Roman" w:cs="DejaVu Sans"/>
          <w:color w:val="000000"/>
          <w:sz w:val="24"/>
          <w:szCs w:val="24"/>
          <w:lang w:val="en-US" w:eastAsia="en-US" w:bidi="en-US"/>
        </w:rPr>
        <w:t xml:space="preserve">Filter Bank Common Spatial Pattern </w:t>
      </w:r>
      <w:r>
        <w:rPr>
          <w:rFonts w:ascii="Liberation Serif" w:hAnsi="Liberation Serif" w:eastAsia="Times New Roman" w:cs="DejaVu Sans"/>
          <w:color w:val="FF0000"/>
          <w:sz w:val="24"/>
          <w:szCs w:val="24"/>
          <w:lang w:val="en-US" w:eastAsia="en-US" w:bidi="en-US"/>
        </w:rPr>
        <w:t xml:space="preserve">algorithm </w:t>
      </w:r>
      <w:r>
        <w:rPr>
          <w:rFonts w:ascii="Liberation Serif" w:hAnsi="Liberation Serif" w:eastAsia="Times New Roman" w:cs="DejaVu Sans"/>
          <w:color w:val="000000"/>
          <w:sz w:val="24"/>
          <w:szCs w:val="24"/>
          <w:lang w:val="en-US" w:eastAsia="en-US" w:bidi="en-US"/>
        </w:rPr>
        <w:t>[2].</w:t>
      </w:r>
    </w:p>
  </w:comment>
  <w:comment w:id="3" w:author="az" w:date="2020-04-03T11:39:00Z" w:initials="a">
    <w:p>
      <w:r>
        <w:rPr>
          <w:rFonts w:ascii="Liberation Serif" w:hAnsi="Liberation Serif" w:eastAsia="DejaVu Sans" w:cs="DejaVu Sans"/>
          <w:b/>
          <w:sz w:val="24"/>
          <w:szCs w:val="24"/>
          <w:u w:val="single"/>
          <w:lang w:val="en-US" w:eastAsia="en-US" w:bidi="en-US"/>
        </w:rPr>
        <w:t>How does this inspiration manifests itself in the strature of EEGNet? Add that here.</w:t>
      </w:r>
    </w:p>
  </w:comment>
  <w:comment w:id="2" w:author="user" w:date="2020-04-13T12:16:00Z" w:initials="u">
    <w:p>
      <w:r>
        <w:rPr>
          <w:rFonts w:ascii="Liberation Serif" w:hAnsi="Liberation Serif" w:eastAsia="DejaVu Sans" w:cs="DejaVu Sans"/>
          <w:sz w:val="24"/>
          <w:szCs w:val="24"/>
          <w:lang w:val="en-US" w:eastAsia="en-US" w:bidi="en-US"/>
        </w:rPr>
        <w:t>The use of depthwise convolutions allow EEGNET to learn band-specific spatial filters in a way similar to FBCSP.</w:t>
      </w:r>
    </w:p>
  </w:comment>
  <w:comment w:id="4" w:author="az" w:date="2020-04-03T11:06:00Z" w:initials="a">
    <w:p>
      <w:r>
        <w:rPr>
          <w:rFonts w:ascii="Liberation Serif" w:hAnsi="Liberation Serif" w:eastAsia="DejaVu Sans" w:cs="DejaVu Sans"/>
          <w:sz w:val="24"/>
          <w:szCs w:val="24"/>
          <w:lang w:val="en-US" w:eastAsia="en-US" w:bidi="en-US"/>
        </w:rPr>
        <w:t xml:space="preserve">First write your answer to the comment here and then write what has been implemneted in the article. Once you write things to answer here, number references from [1], [2],… but when you write here something that is written in the article, use the same ref number as the one used in the article. </w:t>
      </w:r>
    </w:p>
  </w:comment>
  <w:comment w:id="5" w:author="az" w:date="2020-04-03T11:22:00Z" w:initials="a">
    <w:p>
      <w:r>
        <w:rPr>
          <w:rFonts w:ascii="Liberation Serif" w:hAnsi="Liberation Serif" w:eastAsia="DejaVu Sans" w:cs="DejaVu Sans"/>
          <w:sz w:val="24"/>
          <w:szCs w:val="24"/>
          <w:lang w:val="en-US" w:eastAsia="en-US" w:bidi="en-US"/>
        </w:rPr>
        <w:t>I do not understand this. On both parts we are taliing about accurcy?!</w:t>
      </w:r>
    </w:p>
  </w:comment>
  <w:comment w:id="6" w:author="az" w:date="2020-04-03T11:24:00Z" w:initials="a">
    <w:p>
      <w:r>
        <w:rPr>
          <w:rFonts w:ascii="Liberation Serif" w:hAnsi="Liberation Serif" w:eastAsia="DejaVu Sans" w:cs="DejaVu Sans"/>
          <w:sz w:val="24"/>
          <w:szCs w:val="24"/>
          <w:lang w:val="en-US" w:eastAsia="en-US" w:bidi="en-US"/>
        </w:rPr>
        <w:t>This doesn’t make sense. We should be able to replicate things in our own study. No? What do you mean?</w:t>
      </w:r>
    </w:p>
  </w:comment>
  <w:comment w:id="7" w:author="az" w:date="2020-04-03T11:24:00Z" w:initials="a">
    <w:p>
      <w:r>
        <w:rPr>
          <w:rFonts w:ascii="Liberation Serif" w:hAnsi="Liberation Serif" w:eastAsia="DejaVu Sans" w:cs="DejaVu Sans"/>
          <w:sz w:val="24"/>
          <w:szCs w:val="24"/>
          <w:lang w:val="en-US" w:eastAsia="en-US" w:bidi="en-US"/>
        </w:rPr>
        <w:t>This doesn’t make sense. We should be able to replicate things in our own study. No? What do you mean?</w:t>
      </w:r>
    </w:p>
  </w:comment>
  <w:comment w:id="8" w:author="az" w:date="2020-04-03T11:23:00Z" w:initials="a">
    <w:p>
      <w:r>
        <w:rPr>
          <w:rFonts w:ascii="Liberation Serif" w:hAnsi="Liberation Serif" w:eastAsia="DejaVu Sans" w:cs="DejaVu Sans"/>
          <w:sz w:val="24"/>
          <w:szCs w:val="24"/>
          <w:lang w:val="en-US" w:eastAsia="en-US" w:bidi="en-US"/>
        </w:rPr>
        <w:t xml:space="preserve">This paragraph should come before the previous paragraph. Add the “wide range applications of MI at the end.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ira Code">
    <w:charset w:val="01"/>
    <w:family w:val="auto"/>
    <w:pitch w:val="default"/>
  </w:font>
  <w:font w:name="SFRM1095">
    <w:charset w:val="01"/>
    <w:family w:val="auto"/>
    <w:pitch w:val="default"/>
  </w:font>
  <w:font w:name="SFSS0600">
    <w:charset w:val="01"/>
    <w:family w:val="auto"/>
    <w:pitch w:val="default"/>
  </w:font>
  <w:font w:name="Times New Roman">
    <w:charset w:val="01"/>
    <w:family w:val="auto"/>
    <w:pitch w:val="default"/>
  </w:font>
  <w:font w:name="OpenSymbol">
    <w:altName w:val="Arial Unicode MS"/>
    <w:charset w:val="01"/>
    <w:family w:val="auto"/>
    <w:pitch w:val="default"/>
  </w:font>
  <w:font w:name="Liberation Sans">
    <w:altName w:val="Arial"/>
    <w:charset w:val="01"/>
    <w:family w:val="auto"/>
    <w:pitch w:val="default"/>
  </w:font>
  <w:font w:name="Arial">
    <w:charset w:val="01"/>
    <w:family w:val="auto"/>
    <w:pitch w:val="default"/>
  </w:font>
  <w:font w:name="Calibri">
    <w:charset w:val="01"/>
    <w:family w:val="auto"/>
    <w:pitch w:val="default"/>
  </w:font>
  <w:font w:name="Liberation Serif">
    <w:altName w:val="Times New Roman"/>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86"/>
        </w:tabs>
        <w:ind w:left="786" w:hanging="360"/>
      </w:pPr>
      <w:rPr>
        <w:rFonts w:ascii="Symbol" w:hAnsi="Symbol" w:cs="Symbol" w:hint="default"/>
        <w:rFonts w:cs="OpenSymbol"/>
      </w:rPr>
    </w:lvl>
    <w:lvl w:ilvl="1">
      <w:start w:val="1"/>
      <w:numFmt w:val="bullet"/>
      <w:lvlText w:val="◦"/>
      <w:lvlJc w:val="left"/>
      <w:pPr>
        <w:tabs>
          <w:tab w:val="num" w:pos="1146"/>
        </w:tabs>
        <w:ind w:left="1146" w:hanging="360"/>
      </w:pPr>
      <w:rPr>
        <w:rFonts w:ascii="OpenSymbol" w:hAnsi="OpenSymbol" w:cs="OpenSymbol" w:hint="default"/>
        <w:rFonts w:cs="OpenSymbol"/>
      </w:rPr>
    </w:lvl>
    <w:lvl w:ilvl="2">
      <w:start w:val="1"/>
      <w:numFmt w:val="bullet"/>
      <w:lvlText w:val="▪"/>
      <w:lvlJc w:val="left"/>
      <w:pPr>
        <w:tabs>
          <w:tab w:val="num" w:pos="1506"/>
        </w:tabs>
        <w:ind w:left="1506" w:hanging="360"/>
      </w:pPr>
      <w:rPr>
        <w:rFonts w:ascii="OpenSymbol" w:hAnsi="OpenSymbol" w:cs="OpenSymbol" w:hint="default"/>
        <w:rFonts w:cs="OpenSymbol"/>
      </w:rPr>
    </w:lvl>
    <w:lvl w:ilvl="3">
      <w:start w:val="1"/>
      <w:numFmt w:val="bullet"/>
      <w:lvlText w:val=""/>
      <w:lvlJc w:val="left"/>
      <w:pPr>
        <w:tabs>
          <w:tab w:val="num" w:pos="1866"/>
        </w:tabs>
        <w:ind w:left="1866" w:hanging="360"/>
      </w:pPr>
      <w:rPr>
        <w:rFonts w:ascii="Symbol" w:hAnsi="Symbol" w:cs="Symbol" w:hint="default"/>
        <w:rFonts w:cs="OpenSymbol"/>
      </w:rPr>
    </w:lvl>
    <w:lvl w:ilvl="4">
      <w:start w:val="1"/>
      <w:numFmt w:val="bullet"/>
      <w:lvlText w:val="◦"/>
      <w:lvlJc w:val="left"/>
      <w:pPr>
        <w:tabs>
          <w:tab w:val="num" w:pos="2226"/>
        </w:tabs>
        <w:ind w:left="2226" w:hanging="360"/>
      </w:pPr>
      <w:rPr>
        <w:rFonts w:ascii="OpenSymbol" w:hAnsi="OpenSymbol" w:cs="OpenSymbol" w:hint="default"/>
        <w:rFonts w:cs="OpenSymbol"/>
      </w:rPr>
    </w:lvl>
    <w:lvl w:ilvl="5">
      <w:start w:val="1"/>
      <w:numFmt w:val="bullet"/>
      <w:lvlText w:val="▪"/>
      <w:lvlJc w:val="left"/>
      <w:pPr>
        <w:tabs>
          <w:tab w:val="num" w:pos="2586"/>
        </w:tabs>
        <w:ind w:left="2586" w:hanging="360"/>
      </w:pPr>
      <w:rPr>
        <w:rFonts w:ascii="OpenSymbol" w:hAnsi="OpenSymbol" w:cs="OpenSymbol" w:hint="default"/>
        <w:rFonts w:cs="OpenSymbol"/>
      </w:rPr>
    </w:lvl>
    <w:lvl w:ilvl="6">
      <w:start w:val="1"/>
      <w:numFmt w:val="bullet"/>
      <w:lvlText w:val=""/>
      <w:lvlJc w:val="left"/>
      <w:pPr>
        <w:tabs>
          <w:tab w:val="num" w:pos="2946"/>
        </w:tabs>
        <w:ind w:left="2946" w:hanging="360"/>
      </w:pPr>
      <w:rPr>
        <w:rFonts w:ascii="Symbol" w:hAnsi="Symbol" w:cs="Symbol" w:hint="default"/>
        <w:rFonts w:cs="OpenSymbol"/>
      </w:rPr>
    </w:lvl>
    <w:lvl w:ilvl="7">
      <w:start w:val="1"/>
      <w:numFmt w:val="bullet"/>
      <w:lvlText w:val="◦"/>
      <w:lvlJc w:val="left"/>
      <w:pPr>
        <w:tabs>
          <w:tab w:val="num" w:pos="3306"/>
        </w:tabs>
        <w:ind w:left="3306" w:hanging="360"/>
      </w:pPr>
      <w:rPr>
        <w:rFonts w:ascii="OpenSymbol" w:hAnsi="OpenSymbol" w:cs="OpenSymbol" w:hint="default"/>
        <w:rFonts w:cs="OpenSymbol"/>
      </w:rPr>
    </w:lvl>
    <w:lvl w:ilvl="8">
      <w:start w:val="1"/>
      <w:numFmt w:val="bullet"/>
      <w:lvlText w:val="▪"/>
      <w:lvlJc w:val="left"/>
      <w:pPr>
        <w:tabs>
          <w:tab w:val="num" w:pos="3666"/>
        </w:tabs>
        <w:ind w:left="3666"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revisionView w:insDel="0" w:formatting="0"/>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ira Code" w:hAnsi="Fira Code" w:eastAsia="Fira Code Retina" w:cs="Fira Code Light"/>
        <w:sz w:val="20"/>
        <w:szCs w:val="22"/>
        <w:lang w:val="en" w:eastAsia="en-US" w:bidi="ar-SA"/>
      </w:rPr>
    </w:rPrDefault>
    <w:pPrDefault>
      <w:pPr/>
    </w:pPrDefault>
  </w:docDefaults>
  <w:style w:type="paragraph" w:styleId="Normal">
    <w:name w:val="Normal"/>
    <w:qFormat/>
    <w:pPr>
      <w:widowControl/>
      <w:overflowPunct w:val="false"/>
      <w:bidi w:val="0"/>
      <w:spacing w:lineRule="auto" w:line="276" w:before="0" w:after="0"/>
      <w:jc w:val="left"/>
    </w:pPr>
    <w:rPr>
      <w:rFonts w:ascii="Fira Code" w:hAnsi="Fira Code" w:eastAsia="Fira Code Retina" w:cs="Fira Code Light"/>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name w:val="Default Paragraph Font"/>
    <w:qFormat/>
    <w:rPr/>
  </w:style>
  <w:style w:type="character" w:styleId="Fontstyle01">
    <w:name w:val="fontstyle01"/>
    <w:basedOn w:val="DefaultParagraphFont"/>
    <w:qFormat/>
    <w:rPr>
      <w:rFonts w:ascii="SFRM1095" w:hAnsi="SFRM1095"/>
      <w:b w:val="false"/>
      <w:bCs w:val="false"/>
      <w:i w:val="false"/>
      <w:iCs w:val="false"/>
      <w:color w:val="000000"/>
      <w:sz w:val="22"/>
      <w:szCs w:val="22"/>
    </w:rPr>
  </w:style>
  <w:style w:type="character" w:styleId="Fontstyle21">
    <w:name w:val="fontstyle21"/>
    <w:basedOn w:val="DefaultParagraphFont"/>
    <w:qFormat/>
    <w:rPr>
      <w:rFonts w:ascii="SFSS0600" w:hAnsi="SFSS0600"/>
      <w:b w:val="false"/>
      <w:bCs w:val="false"/>
      <w:i w:val="false"/>
      <w:iCs w:val="false"/>
      <w:color w:val="000000"/>
      <w:sz w:val="12"/>
      <w:szCs w:val="12"/>
    </w:rPr>
  </w:style>
  <w:style w:type="character" w:styleId="Emphasis">
    <w:name w:val="Emphasis"/>
    <w:basedOn w:val="DefaultParagraphFont"/>
    <w:qFormat/>
    <w:rPr>
      <w:i/>
      <w:iCs/>
    </w:rPr>
  </w:style>
  <w:style w:type="character" w:styleId="PlaceholderText">
    <w:name w:val="Placeholder Text"/>
    <w:basedOn w:val="DefaultParagraphFont"/>
    <w:qFormat/>
    <w:rPr>
      <w:color w:val="808080"/>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Times New Roman" w:hAnsi="Times New Roman" w:cs="Times New Roman"/>
      <w:sz w:val="18"/>
      <w:szCs w:val="18"/>
    </w:rPr>
  </w:style>
  <w:style w:type="character" w:styleId="Bullets">
    <w:name w:val="Bullets"/>
    <w:qFormat/>
    <w:rPr>
      <w:rFonts w:ascii="OpenSymbol" w:hAnsi="OpenSymbol" w:eastAsia="OpenSymbol" w:cs="OpenSymbol"/>
    </w:rPr>
  </w:style>
  <w:style w:type="character" w:styleId="InternetLink">
    <w:name w:val="Internet Link"/>
    <w:basedOn w:val="DefaultParagraphFont"/>
    <w:rPr>
      <w:color w:val="0000FF"/>
      <w:u w:val="single"/>
    </w:rPr>
  </w:style>
  <w:style w:type="character" w:styleId="StrongEmphasis">
    <w:name w:val="Strong Emphasis"/>
    <w:qFormat/>
    <w:rPr>
      <w:b/>
      <w:bCs/>
    </w:rPr>
  </w:style>
  <w:style w:type="character" w:styleId="NumberingSymbols">
    <w:name w:val="Numbering Symbols"/>
    <w:qFormat/>
    <w:rPr/>
  </w:style>
  <w:style w:type="character" w:styleId="Il">
    <w:name w:val="il"/>
    <w:basedOn w:val="DefaultParagraphFont"/>
    <w:qFormat/>
    <w:rPr/>
  </w:style>
  <w:style w:type="character" w:styleId="Strong">
    <w:name w:val="Strong"/>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qFormat/>
    <w:pPr>
      <w:spacing w:before="0" w:after="0"/>
      <w:ind w:left="720" w:right="0" w:hanging="0"/>
      <w:contextualSpacing/>
    </w:pPr>
    <w:rPr/>
  </w:style>
  <w:style w:type="paragraph" w:styleId="Annotationtext">
    <w:name w:val="annotation text"/>
    <w:basedOn w:val="Normal"/>
    <w:qFormat/>
    <w:pPr>
      <w:spacing w:lineRule="auto" w:line="240"/>
    </w:pPr>
    <w:rPr>
      <w:sz w:val="24"/>
      <w:szCs w:val="24"/>
    </w:rPr>
  </w:style>
  <w:style w:type="paragraph" w:styleId="Annotationsubject">
    <w:name w:val="annotation subject"/>
    <w:basedOn w:val="Annotationtext"/>
    <w:next w:val="Annotationtext"/>
    <w:qFormat/>
    <w:pPr/>
    <w:rPr>
      <w:b/>
      <w:bCs/>
      <w:sz w:val="20"/>
      <w:szCs w:val="20"/>
    </w:rPr>
  </w:style>
  <w:style w:type="paragraph" w:styleId="BalloonText">
    <w:name w:val="Balloon Text"/>
    <w:basedOn w:val="Normal"/>
    <w:qFormat/>
    <w:pPr>
      <w:spacing w:lineRule="auto" w:line="240"/>
    </w:pPr>
    <w:rPr>
      <w:rFonts w:ascii="Times New Roman" w:hAnsi="Times New Roman" w:cs="Times New Roman"/>
      <w:sz w:val="18"/>
      <w:szCs w:val="18"/>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en-US" w:eastAsia="ko-KR"/>
    </w:rPr>
  </w:style>
  <w:style w:type="paragraph" w:styleId="Revision">
    <w:name w:val="Revision"/>
    <w:qFormat/>
    <w:pPr>
      <w:widowControl/>
      <w:overflowPunct w:val="false"/>
      <w:bidi w:val="0"/>
      <w:spacing w:before="0" w:after="0"/>
      <w:jc w:val="left"/>
    </w:pPr>
    <w:rPr>
      <w:rFonts w:ascii="Arial" w:hAnsi="Arial" w:eastAsia="Arial" w:cs="Arial"/>
      <w:color w:val="auto"/>
      <w:kern w:val="0"/>
      <w:sz w:val="22"/>
      <w:szCs w:val="22"/>
      <w:lang w:val="en"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1030</TotalTime>
  <Application>LibreOffice/6.3.5.2$Linux_X86_64 LibreOffice_project/30$Build-2</Application>
  <Pages>14</Pages>
  <Words>3799</Words>
  <Characters>20698</Characters>
  <CharactersWithSpaces>24475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2020-04-03T04:46:00Z</dcterms:created>
  <dc:creator>Berdakh Abibullaev</dc:creator>
  <dc:description/>
  <dc:language>en-US</dc:language>
  <cp:lastModifiedBy/>
  <cp:lastPrinted>2020-02-18T05:01:00Z</cp:lastPrinted>
  <dcterms:modified xsi:type="dcterms:W3CDTF">2020-04-19T21:43:20Z</dcterms:modified>
  <cp:revision>188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